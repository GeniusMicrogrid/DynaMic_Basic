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F3C0F" w14:textId="77777777" w:rsidR="008F0557" w:rsidRPr="008F0557" w:rsidRDefault="008F0557" w:rsidP="008F0557">
      <w:pPr>
        <w:jc w:val="center"/>
        <w:rPr>
          <w:b/>
          <w:sz w:val="40"/>
        </w:rPr>
      </w:pPr>
      <w:r w:rsidRPr="008F0557">
        <w:rPr>
          <w:rFonts w:hint="eastAsia"/>
          <w:b/>
          <w:sz w:val="40"/>
        </w:rPr>
        <w:t>LabVIEW</w:t>
      </w:r>
      <w:r w:rsidRPr="008F0557">
        <w:rPr>
          <w:b/>
          <w:sz w:val="40"/>
        </w:rPr>
        <w:t xml:space="preserve"> VI standard</w:t>
      </w:r>
    </w:p>
    <w:p w14:paraId="26AFDB2D" w14:textId="588171BA" w:rsidR="008F0557" w:rsidRPr="008F0557" w:rsidRDefault="008F0557" w:rsidP="008F0557">
      <w:pPr>
        <w:jc w:val="center"/>
        <w:rPr>
          <w:sz w:val="40"/>
        </w:rPr>
      </w:pPr>
      <w:r w:rsidRPr="008F0557">
        <w:rPr>
          <w:sz w:val="40"/>
        </w:rPr>
        <w:t xml:space="preserve">(Version </w:t>
      </w:r>
      <w:del w:id="0" w:author="Yin, He" w:date="2017-08-28T14:24:00Z">
        <w:r w:rsidRPr="008F0557" w:rsidDel="00AC7D78">
          <w:rPr>
            <w:sz w:val="40"/>
          </w:rPr>
          <w:delText>1</w:delText>
        </w:r>
      </w:del>
      <w:ins w:id="1" w:author="Yin, He" w:date="2017-08-28T14:24:00Z">
        <w:r w:rsidR="00AC7D78">
          <w:rPr>
            <w:sz w:val="40"/>
          </w:rPr>
          <w:t>2</w:t>
        </w:r>
      </w:ins>
      <w:r w:rsidRPr="008F0557">
        <w:rPr>
          <w:sz w:val="40"/>
        </w:rPr>
        <w:t>)</w:t>
      </w:r>
    </w:p>
    <w:p w14:paraId="43780B04" w14:textId="77777777" w:rsidR="008F0557" w:rsidRPr="003C6ADB" w:rsidRDefault="008F0557" w:rsidP="003C6ADB">
      <w:pPr>
        <w:pStyle w:val="ListParagraph"/>
        <w:numPr>
          <w:ilvl w:val="0"/>
          <w:numId w:val="4"/>
        </w:numPr>
        <w:rPr>
          <w:b/>
          <w:sz w:val="32"/>
        </w:rPr>
      </w:pPr>
      <w:r w:rsidRPr="003C6ADB">
        <w:rPr>
          <w:b/>
          <w:sz w:val="32"/>
        </w:rPr>
        <w:t>Overview</w:t>
      </w:r>
    </w:p>
    <w:p w14:paraId="6F4B5EBC" w14:textId="77777777" w:rsidR="00A61F8D" w:rsidRDefault="002852CF">
      <w:r>
        <w:t>This standard framework file is utilized to help the group developer in their LabVIEW programming. In our group, e</w:t>
      </w:r>
      <w:r w:rsidR="00274E7E">
        <w:t>ach group member takes the responsibility for one or more function blocks in MGCC and MGLC. This file is to design a standard for each function VI.</w:t>
      </w:r>
      <w:bookmarkStart w:id="2" w:name="_GoBack"/>
      <w:bookmarkEnd w:id="2"/>
    </w:p>
    <w:p w14:paraId="397E3AAC" w14:textId="3B52EBEF" w:rsidR="00274E7E" w:rsidRDefault="00274E7E">
      <w:pPr>
        <w:rPr>
          <w:ins w:id="3" w:author="Yin, He" w:date="2017-08-28T14:25:00Z"/>
        </w:rPr>
      </w:pPr>
      <w:r>
        <w:t xml:space="preserve">Basically, we will have </w:t>
      </w:r>
      <w:r w:rsidR="005D31F4">
        <w:t xml:space="preserve">three </w:t>
      </w:r>
      <w:r>
        <w:t>independent kinds of projects: 1) MGCC project, 2) MGLC project</w:t>
      </w:r>
      <w:r w:rsidR="005D31F4">
        <w:t>, and 3) Visualization</w:t>
      </w:r>
      <w:r>
        <w:t>. Thus</w:t>
      </w:r>
      <w:ins w:id="4" w:author="lin zhu" w:date="2017-08-28T10:52:00Z">
        <w:r w:rsidR="00176897">
          <w:rPr>
            <w:rFonts w:hint="eastAsia"/>
          </w:rPr>
          <w:t>,</w:t>
        </w:r>
      </w:ins>
      <w:r>
        <w:t xml:space="preserve"> each compac</w:t>
      </w:r>
      <w:ins w:id="5" w:author="lin zhu" w:date="2017-08-28T10:52:00Z">
        <w:r w:rsidR="00176897">
          <w:t>t</w:t>
        </w:r>
      </w:ins>
      <w:r>
        <w:t xml:space="preserve">RIO should have only one real-time project running on it. My idea is to design only </w:t>
      </w:r>
      <w:r w:rsidR="006875AC">
        <w:rPr>
          <w:rFonts w:hint="eastAsia"/>
        </w:rPr>
        <w:t>three</w:t>
      </w:r>
      <w:r w:rsidR="006875AC">
        <w:t xml:space="preserve"> </w:t>
      </w:r>
      <w:r>
        <w:t>independent projects which will be shared among developers in our group.</w:t>
      </w:r>
    </w:p>
    <w:p w14:paraId="77320910" w14:textId="77777777" w:rsidR="00AC7D78" w:rsidRDefault="00AC7D78"/>
    <w:p w14:paraId="3A9DB360" w14:textId="77777777" w:rsidR="00274E7E" w:rsidRPr="003C6ADB" w:rsidRDefault="00274E7E" w:rsidP="003C6ADB">
      <w:pPr>
        <w:pStyle w:val="ListParagraph"/>
        <w:numPr>
          <w:ilvl w:val="0"/>
          <w:numId w:val="4"/>
        </w:numPr>
        <w:rPr>
          <w:b/>
          <w:sz w:val="32"/>
        </w:rPr>
      </w:pPr>
      <w:r w:rsidRPr="003C6ADB">
        <w:rPr>
          <w:b/>
          <w:sz w:val="32"/>
        </w:rPr>
        <w:t>MGCC project</w:t>
      </w:r>
      <w:r w:rsidR="00345A3F" w:rsidRPr="003C6ADB">
        <w:rPr>
          <w:b/>
          <w:sz w:val="32"/>
        </w:rPr>
        <w:t xml:space="preserve"> framework</w:t>
      </w:r>
    </w:p>
    <w:p w14:paraId="4EF72A03" w14:textId="77777777" w:rsidR="003C6ADB" w:rsidRPr="003C6ADB" w:rsidRDefault="003C6ADB">
      <w:pPr>
        <w:rPr>
          <w:b/>
          <w:sz w:val="28"/>
        </w:rPr>
      </w:pPr>
      <w:r w:rsidRPr="003C6ADB">
        <w:rPr>
          <w:b/>
          <w:sz w:val="28"/>
        </w:rPr>
        <w:t>Functions</w:t>
      </w:r>
    </w:p>
    <w:p w14:paraId="7B13A182" w14:textId="77777777" w:rsidR="005822D5" w:rsidRDefault="00274E7E">
      <w:r>
        <w:t xml:space="preserve">In this project, several functions will be </w:t>
      </w:r>
      <w:r w:rsidR="00A341ED">
        <w:t xml:space="preserve">implemented. </w:t>
      </w:r>
      <w:r w:rsidR="005822D5">
        <w:t xml:space="preserve">The list of functions and the related developer </w:t>
      </w:r>
      <w:r w:rsidR="003C6ADB">
        <w:t>is</w:t>
      </w:r>
      <w:r w:rsidR="005822D5">
        <w:t xml:space="preserve"> shown as follows:</w:t>
      </w:r>
    </w:p>
    <w:p w14:paraId="3B27F210" w14:textId="346572C7" w:rsidR="005822D5" w:rsidRDefault="0064260C" w:rsidP="005822D5">
      <w:pPr>
        <w:pStyle w:val="ListParagraph"/>
        <w:numPr>
          <w:ilvl w:val="0"/>
          <w:numId w:val="3"/>
        </w:numPr>
      </w:pPr>
      <w:r>
        <w:t>MGCC_PQBa</w:t>
      </w:r>
      <w:r w:rsidR="00E97D54">
        <w:t>l</w:t>
      </w:r>
    </w:p>
    <w:p w14:paraId="067E10C7" w14:textId="3F1ECFC0" w:rsidR="005822D5" w:rsidRDefault="0064260C" w:rsidP="005822D5">
      <w:pPr>
        <w:pStyle w:val="ListParagraph"/>
        <w:numPr>
          <w:ilvl w:val="0"/>
          <w:numId w:val="3"/>
        </w:numPr>
      </w:pPr>
      <w:r>
        <w:t>MGCC_BlkStart</w:t>
      </w:r>
    </w:p>
    <w:p w14:paraId="2D566847" w14:textId="67528BD8" w:rsidR="00E922A5" w:rsidRDefault="0064260C" w:rsidP="005822D5">
      <w:pPr>
        <w:pStyle w:val="ListParagraph"/>
        <w:numPr>
          <w:ilvl w:val="0"/>
          <w:numId w:val="3"/>
        </w:numPr>
      </w:pPr>
      <w:r>
        <w:t>MGCC_</w:t>
      </w:r>
      <w:r w:rsidR="00E922A5">
        <w:t>Commu</w:t>
      </w:r>
      <w:r>
        <w:t>n</w:t>
      </w:r>
    </w:p>
    <w:p w14:paraId="66EB384B" w14:textId="7704BAB4" w:rsidR="00E922A5" w:rsidRDefault="00CD0E51" w:rsidP="005822D5">
      <w:pPr>
        <w:pStyle w:val="ListParagraph"/>
        <w:numPr>
          <w:ilvl w:val="0"/>
          <w:numId w:val="3"/>
        </w:numPr>
      </w:pPr>
      <w:r>
        <w:t>MGCC_</w:t>
      </w:r>
      <w:r w:rsidR="00E922A5">
        <w:t>Data</w:t>
      </w:r>
      <w:r w:rsidR="00426541">
        <w:t>Log</w:t>
      </w:r>
    </w:p>
    <w:p w14:paraId="68DB808B" w14:textId="1C7385BB" w:rsidR="00E922A5" w:rsidRDefault="00CD0E51" w:rsidP="005822D5">
      <w:pPr>
        <w:pStyle w:val="ListParagraph"/>
        <w:numPr>
          <w:ilvl w:val="0"/>
          <w:numId w:val="3"/>
        </w:numPr>
      </w:pPr>
      <w:r>
        <w:t>MGCC_</w:t>
      </w:r>
      <w:r w:rsidR="00E922A5">
        <w:t>Energy</w:t>
      </w:r>
      <w:r>
        <w:t>Mgmt</w:t>
      </w:r>
    </w:p>
    <w:p w14:paraId="47DF3288" w14:textId="6FD1D9BB" w:rsidR="00E922A5" w:rsidRDefault="00CD0E51" w:rsidP="005822D5">
      <w:pPr>
        <w:pStyle w:val="ListParagraph"/>
        <w:numPr>
          <w:ilvl w:val="0"/>
          <w:numId w:val="3"/>
        </w:numPr>
      </w:pPr>
      <w:r>
        <w:t>MGCC_EvtRec</w:t>
      </w:r>
      <w:r w:rsidR="00E922A5">
        <w:t>d</w:t>
      </w:r>
    </w:p>
    <w:p w14:paraId="58A263AC" w14:textId="2F9C220D" w:rsidR="00E922A5" w:rsidRDefault="00CD0E51" w:rsidP="005822D5">
      <w:pPr>
        <w:pStyle w:val="ListParagraph"/>
        <w:numPr>
          <w:ilvl w:val="0"/>
          <w:numId w:val="3"/>
        </w:numPr>
      </w:pPr>
      <w:r>
        <w:t>MGCC_FntStaMach</w:t>
      </w:r>
    </w:p>
    <w:p w14:paraId="68D69646" w14:textId="391425A6" w:rsidR="00E922A5" w:rsidRDefault="00CD0E51" w:rsidP="005822D5">
      <w:pPr>
        <w:pStyle w:val="ListParagraph"/>
        <w:numPr>
          <w:ilvl w:val="0"/>
          <w:numId w:val="3"/>
        </w:numPr>
      </w:pPr>
      <w:r>
        <w:t>MGCC_</w:t>
      </w:r>
      <w:r w:rsidR="00E922A5">
        <w:t>Load</w:t>
      </w:r>
      <w:r>
        <w:t>F</w:t>
      </w:r>
      <w:r w:rsidR="00D97EFC">
        <w:t>cst</w:t>
      </w:r>
    </w:p>
    <w:p w14:paraId="0B4FDEA3" w14:textId="2FCA3D8C" w:rsidR="00E922A5" w:rsidRDefault="00CD0E51" w:rsidP="005822D5">
      <w:pPr>
        <w:pStyle w:val="ListParagraph"/>
        <w:numPr>
          <w:ilvl w:val="0"/>
          <w:numId w:val="3"/>
        </w:numPr>
      </w:pPr>
      <w:r>
        <w:t>MGCC_</w:t>
      </w:r>
      <w:r w:rsidR="003C6ADB">
        <w:t>Mdl</w:t>
      </w:r>
      <w:r>
        <w:t>Mgmt</w:t>
      </w:r>
    </w:p>
    <w:p w14:paraId="121CD993" w14:textId="6C83FA6F" w:rsidR="003C6ADB" w:rsidRDefault="00CD0E51" w:rsidP="005822D5">
      <w:pPr>
        <w:pStyle w:val="ListParagraph"/>
        <w:numPr>
          <w:ilvl w:val="0"/>
          <w:numId w:val="3"/>
        </w:numPr>
      </w:pPr>
      <w:r>
        <w:t>MGCC_ProtCoord</w:t>
      </w:r>
      <w:r w:rsidR="003C6ADB">
        <w:t xml:space="preserve"> </w:t>
      </w:r>
    </w:p>
    <w:p w14:paraId="77D3A561" w14:textId="726D63DC" w:rsidR="003C6ADB" w:rsidRDefault="00CD0E51" w:rsidP="00D97EFC">
      <w:pPr>
        <w:pStyle w:val="ListParagraph"/>
        <w:numPr>
          <w:ilvl w:val="0"/>
          <w:numId w:val="3"/>
        </w:numPr>
      </w:pPr>
      <w:r>
        <w:t>MGCC_</w:t>
      </w:r>
      <w:r w:rsidR="003C6ADB">
        <w:t>PV</w:t>
      </w:r>
      <w:r w:rsidR="00D97EFC">
        <w:t>F</w:t>
      </w:r>
      <w:r w:rsidR="00D97EFC" w:rsidRPr="00D97EFC">
        <w:t>cst</w:t>
      </w:r>
    </w:p>
    <w:p w14:paraId="0D7C774C" w14:textId="54ADA79F" w:rsidR="003C6ADB" w:rsidRDefault="00CD0E51" w:rsidP="005822D5">
      <w:pPr>
        <w:pStyle w:val="ListParagraph"/>
        <w:numPr>
          <w:ilvl w:val="0"/>
          <w:numId w:val="3"/>
        </w:numPr>
      </w:pPr>
      <w:r>
        <w:t>MGCC_StaEst</w:t>
      </w:r>
    </w:p>
    <w:p w14:paraId="7AF9583A" w14:textId="24CE3883" w:rsidR="00274E7E" w:rsidRDefault="00A341ED">
      <w:r>
        <w:t xml:space="preserve">Here, each function will be implemented in an independent document, e.g., </w:t>
      </w:r>
      <w:r w:rsidR="00E97D54">
        <w:t>MGCC_FntStaMach</w:t>
      </w:r>
      <w:r>
        <w:t>, as follows.</w:t>
      </w:r>
    </w:p>
    <w:p w14:paraId="4ABA9D0F" w14:textId="6B223E6C" w:rsidR="00A341ED" w:rsidRDefault="00A341ED" w:rsidP="00A341ED">
      <w:pPr>
        <w:jc w:val="center"/>
      </w:pPr>
      <w:r>
        <w:rPr>
          <w:noProof/>
        </w:rPr>
        <w:lastRenderedPageBreak/>
        <mc:AlternateContent>
          <mc:Choice Requires="wps">
            <w:drawing>
              <wp:anchor distT="0" distB="0" distL="114300" distR="114300" simplePos="0" relativeHeight="251659264" behindDoc="0" locked="0" layoutInCell="1" allowOverlap="1" wp14:anchorId="72519CF8" wp14:editId="0EEAA083">
                <wp:simplePos x="0" y="0"/>
                <wp:positionH relativeFrom="column">
                  <wp:posOffset>1587500</wp:posOffset>
                </wp:positionH>
                <wp:positionV relativeFrom="paragraph">
                  <wp:posOffset>2303780</wp:posOffset>
                </wp:positionV>
                <wp:extent cx="1612900" cy="1905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61290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88D050" id="Rectangle 2" o:spid="_x0000_s1026" style="position:absolute;margin-left:125pt;margin-top:181.4pt;width:127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" filled="f" strokecolor="red" strokeweight="1pt"/>
            </w:pict>
          </mc:Fallback>
        </mc:AlternateContent>
      </w:r>
      <w:del w:id="6" w:author="Yin, He" w:date="2017-08-28T14:19:00Z">
        <w:r w:rsidDel="00AC7D78">
          <w:rPr>
            <w:noProof/>
          </w:rPr>
          <w:drawing>
            <wp:inline distT="0" distB="0" distL="0" distR="0" wp14:anchorId="50914430" wp14:editId="5189F1D6">
              <wp:extent cx="3438525" cy="2933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525" cy="2933700"/>
                      </a:xfrm>
                      <a:prstGeom prst="rect">
                        <a:avLst/>
                      </a:prstGeom>
                    </pic:spPr>
                  </pic:pic>
                </a:graphicData>
              </a:graphic>
            </wp:inline>
          </w:drawing>
        </w:r>
      </w:del>
      <w:ins w:id="7" w:author="Yin, He" w:date="2017-08-28T14:19:00Z">
        <w:r w:rsidR="00AC7D78">
          <w:rPr>
            <w:noProof/>
          </w:rPr>
          <w:drawing>
            <wp:inline distT="0" distB="0" distL="0" distR="0" wp14:anchorId="1BC1AD46" wp14:editId="7021099A">
              <wp:extent cx="343852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4010025"/>
                      </a:xfrm>
                      <a:prstGeom prst="rect">
                        <a:avLst/>
                      </a:prstGeom>
                    </pic:spPr>
                  </pic:pic>
                </a:graphicData>
              </a:graphic>
            </wp:inline>
          </w:drawing>
        </w:r>
      </w:ins>
    </w:p>
    <w:p w14:paraId="7428292E" w14:textId="77777777" w:rsidR="003C6ADB" w:rsidRPr="003C6ADB" w:rsidRDefault="003C6ADB" w:rsidP="00A341ED">
      <w:pPr>
        <w:rPr>
          <w:b/>
          <w:sz w:val="28"/>
        </w:rPr>
      </w:pPr>
      <w:r w:rsidRPr="003C6ADB">
        <w:rPr>
          <w:b/>
          <w:sz w:val="28"/>
        </w:rPr>
        <w:t>Frameworks</w:t>
      </w:r>
    </w:p>
    <w:p w14:paraId="43C0B6A8" w14:textId="30F34723" w:rsidR="00A341ED" w:rsidRDefault="00A341ED" w:rsidP="00A341ED">
      <w:r>
        <w:t xml:space="preserve">The framework for each function document </w:t>
      </w:r>
      <w:r w:rsidR="00631FC6">
        <w:t xml:space="preserve">contains libs, </w:t>
      </w:r>
      <w:r>
        <w:t>sub-V</w:t>
      </w:r>
      <w:r w:rsidR="001E5EA3">
        <w:t>i</w:t>
      </w:r>
      <w:r>
        <w:t>s</w:t>
      </w:r>
      <w:ins w:id="8" w:author="Yin, He" w:date="2017-08-31T11:23:00Z">
        <w:r w:rsidR="001E5EA3">
          <w:t>, simulation models</w:t>
        </w:r>
      </w:ins>
      <w:r w:rsidR="00631FC6">
        <w:t xml:space="preserve"> and local main VI</w:t>
      </w:r>
      <w:r w:rsidR="00494DEE">
        <w:t xml:space="preserve">. They should also be classified into predefined documents such as following. The local main function should be listed </w:t>
      </w:r>
      <w:commentRangeStart w:id="9"/>
      <w:r w:rsidR="00494DEE">
        <w:t>independently.</w:t>
      </w:r>
      <w:commentRangeEnd w:id="9"/>
      <w:r w:rsidR="00FD4545">
        <w:rPr>
          <w:rStyle w:val="CommentReference"/>
        </w:rPr>
        <w:commentReference w:id="9"/>
      </w:r>
    </w:p>
    <w:p w14:paraId="532C2911" w14:textId="51FA98FA" w:rsidR="00494DEE" w:rsidRDefault="00494DEE" w:rsidP="00494DEE">
      <w:pPr>
        <w:jc w:val="center"/>
      </w:pPr>
      <w:del w:id="10" w:author="Yin, He" w:date="2017-08-28T14:22:00Z">
        <w:r w:rsidDel="00AC7D78">
          <w:rPr>
            <w:noProof/>
          </w:rPr>
          <mc:AlternateContent>
            <mc:Choice Requires="wps">
              <w:drawing>
                <wp:anchor distT="0" distB="0" distL="114300" distR="114300" simplePos="0" relativeHeight="251661312" behindDoc="0" locked="0" layoutInCell="1" allowOverlap="1" wp14:anchorId="2766826D" wp14:editId="176EC9F4">
                  <wp:simplePos x="0" y="0"/>
                  <wp:positionH relativeFrom="column">
                    <wp:posOffset>2038350</wp:posOffset>
                  </wp:positionH>
                  <wp:positionV relativeFrom="paragraph">
                    <wp:posOffset>324485</wp:posOffset>
                  </wp:positionV>
                  <wp:extent cx="1485900" cy="1657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85900" cy="1657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D3FF" id="Rectangle 4" o:spid="_x0000_s1026" style="position:absolute;margin-left:160.5pt;margin-top:25.55pt;width:117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" filled="f" strokecolor="red" strokeweight="1pt"/>
              </w:pict>
            </mc:Fallback>
          </mc:AlternateContent>
        </w:r>
        <w:r w:rsidDel="00AC7D78">
          <w:rPr>
            <w:noProof/>
          </w:rPr>
          <w:drawing>
            <wp:inline distT="0" distB="0" distL="0" distR="0" wp14:anchorId="60E9303E" wp14:editId="74DCE525">
              <wp:extent cx="2089150" cy="229263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del>
      <w:ins w:id="11" w:author="Yin, He" w:date="2017-08-28T14:22:00Z">
        <w:r w:rsidR="00AC7D78">
          <w:rPr>
            <w:noProof/>
          </w:rPr>
          <w:drawing>
            <wp:inline distT="0" distB="0" distL="0" distR="0" wp14:anchorId="15CBA12A" wp14:editId="3FF282C7">
              <wp:extent cx="276225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2943225"/>
                      </a:xfrm>
                      <a:prstGeom prst="rect">
                        <a:avLst/>
                      </a:prstGeom>
                    </pic:spPr>
                  </pic:pic>
                </a:graphicData>
              </a:graphic>
            </wp:inline>
          </w:drawing>
        </w:r>
      </w:ins>
    </w:p>
    <w:p w14:paraId="60304971" w14:textId="77777777" w:rsidR="00631FC6" w:rsidRDefault="00494DEE" w:rsidP="00494DEE">
      <w:r>
        <w:lastRenderedPageBreak/>
        <w:t xml:space="preserve">Please carefully design your local main VI. </w:t>
      </w:r>
      <w:r w:rsidR="003C6ADB">
        <w:t>This</w:t>
      </w:r>
      <w:r>
        <w:t xml:space="preserve"> one will be implemented in the </w:t>
      </w:r>
      <w:r w:rsidR="003C6ADB">
        <w:t>higher level main</w:t>
      </w:r>
      <w:r>
        <w:t xml:space="preserve"> VI. For this </w:t>
      </w:r>
      <w:r w:rsidR="00AF351A">
        <w:t xml:space="preserve">main </w:t>
      </w:r>
      <w:r>
        <w:t xml:space="preserve">VI, please </w:t>
      </w:r>
      <w:r w:rsidR="007D58A6">
        <w:t xml:space="preserve">1) </w:t>
      </w:r>
      <w:r>
        <w:t xml:space="preserve">listed all the outputs into an independent lib and make sure all the inputs can be found from the libs </w:t>
      </w:r>
      <w:r w:rsidR="007D58A6">
        <w:t>of</w:t>
      </w:r>
      <w:r>
        <w:t xml:space="preserve"> other V</w:t>
      </w:r>
      <w:r w:rsidR="00E72612">
        <w:t>I</w:t>
      </w:r>
      <w:r>
        <w:t>s.</w:t>
      </w:r>
      <w:r w:rsidR="007D58A6">
        <w:t xml:space="preserve"> 2) it would be good to show the function block diagram which will make the functions, input/output much more clearly.</w:t>
      </w:r>
    </w:p>
    <w:p w14:paraId="377E4CD7" w14:textId="77777777" w:rsidR="00631FC6" w:rsidRDefault="00E72612" w:rsidP="00631FC6">
      <w:pPr>
        <w:jc w:val="center"/>
      </w:pPr>
      <w:r>
        <w:rPr>
          <w:noProof/>
        </w:rPr>
        <w:drawing>
          <wp:inline distT="0" distB="0" distL="0" distR="0" wp14:anchorId="4E6E5E24" wp14:editId="7B1E71CD">
            <wp:extent cx="4089400" cy="21561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355" cy="2164522"/>
                    </a:xfrm>
                    <a:prstGeom prst="rect">
                      <a:avLst/>
                    </a:prstGeom>
                  </pic:spPr>
                </pic:pic>
              </a:graphicData>
            </a:graphic>
          </wp:inline>
        </w:drawing>
      </w:r>
    </w:p>
    <w:p w14:paraId="0356B751" w14:textId="7FFCE5E0" w:rsidR="00494DEE" w:rsidRDefault="007D58A6" w:rsidP="00494DEE">
      <w:pPr>
        <w:rPr>
          <w:ins w:id="12" w:author="Yin, He" w:date="2017-08-31T11:23:00Z"/>
        </w:rPr>
      </w:pPr>
      <w:r>
        <w:t xml:space="preserve"> 3) please do take care of the response time of your V</w:t>
      </w:r>
      <w:ins w:id="13" w:author="lin zhu" w:date="2017-08-28T11:29:00Z">
        <w:r w:rsidR="005D31F4">
          <w:t>I</w:t>
        </w:r>
      </w:ins>
      <w:del w:id="14" w:author="lin zhu" w:date="2017-08-28T11:29:00Z">
        <w:r w:rsidDel="005D31F4">
          <w:delText>i</w:delText>
        </w:r>
      </w:del>
      <w:r>
        <w:t>s because you may need watchdog timer</w:t>
      </w:r>
      <w:r w:rsidR="007763C5">
        <w:t xml:space="preserve"> to restart the comp</w:t>
      </w:r>
      <w:r w:rsidR="00AF351A">
        <w:t>act</w:t>
      </w:r>
      <w:r w:rsidR="007763C5">
        <w:t xml:space="preserve">RIO. 4) </w:t>
      </w:r>
      <w:r w:rsidR="00E72612">
        <w:t>Create</w:t>
      </w:r>
      <w:r w:rsidR="007763C5">
        <w:t xml:space="preserve"> an ENABLE BUTTON, this is important for higher level VI to give commands to </w:t>
      </w:r>
      <w:r w:rsidR="00E72612">
        <w:rPr>
          <w:rFonts w:hint="eastAsia"/>
        </w:rPr>
        <w:t>enable</w:t>
      </w:r>
      <w:r w:rsidR="00E72612">
        <w:t xml:space="preserve"> these </w:t>
      </w:r>
      <w:r w:rsidR="007763C5">
        <w:t>function</w:t>
      </w:r>
      <w:r w:rsidR="00E72612">
        <w:t>s in</w:t>
      </w:r>
      <w:r w:rsidR="007763C5">
        <w:t xml:space="preserve"> main VI.</w:t>
      </w:r>
    </w:p>
    <w:p w14:paraId="240BAC40" w14:textId="3B6E1235" w:rsidR="001E5EA3" w:rsidRPr="002B5A91" w:rsidRDefault="001E5EA3" w:rsidP="00494DEE">
      <w:pPr>
        <w:rPr>
          <w:color w:val="00B050"/>
          <w:rPrChange w:id="15" w:author="Yin, He" w:date="2017-08-31T11:29:00Z">
            <w:rPr/>
          </w:rPrChange>
        </w:rPr>
      </w:pPr>
      <w:ins w:id="16" w:author="Yin, He" w:date="2017-08-31T11:23:00Z">
        <w:r w:rsidRPr="002B5A91">
          <w:rPr>
            <w:color w:val="00B050"/>
            <w:rPrChange w:id="17" w:author="Yin, He" w:date="2017-08-31T11:29:00Z">
              <w:rPr/>
            </w:rPrChange>
          </w:rPr>
          <w:t>The simulation models, e.g.,</w:t>
        </w:r>
      </w:ins>
      <w:ins w:id="18" w:author="Yin, He" w:date="2017-08-31T11:24:00Z">
        <w:r w:rsidRPr="002B5A91">
          <w:rPr>
            <w:color w:val="00B050"/>
            <w:rPrChange w:id="19" w:author="Yin, He" w:date="2017-08-31T11:29:00Z">
              <w:rPr/>
            </w:rPrChange>
          </w:rPr>
          <w:t xml:space="preserve"> Simulink model, should also be stored </w:t>
        </w:r>
      </w:ins>
      <w:ins w:id="20" w:author="Yin, He" w:date="2017-08-31T11:27:00Z">
        <w:r w:rsidRPr="002B5A91">
          <w:rPr>
            <w:color w:val="00B050"/>
            <w:rPrChange w:id="21" w:author="Yin, He" w:date="2017-08-31T11:29:00Z">
              <w:rPr/>
            </w:rPrChange>
          </w:rPr>
          <w:t xml:space="preserve">in a sub-folder in the project for reference purposes. </w:t>
        </w:r>
      </w:ins>
      <w:ins w:id="22" w:author="Yin, He" w:date="2017-08-31T11:28:00Z">
        <w:r w:rsidRPr="002B5A91">
          <w:rPr>
            <w:color w:val="00B050"/>
            <w:rPrChange w:id="23" w:author="Yin, He" w:date="2017-08-31T11:29:00Z">
              <w:rPr/>
            </w:rPrChange>
          </w:rPr>
          <w:t>(According to Dr. Wang’s suggestion on</w:t>
        </w:r>
      </w:ins>
      <w:ins w:id="24" w:author="Yin, He" w:date="2017-08-31T11:29:00Z">
        <w:r w:rsidRPr="002B5A91">
          <w:rPr>
            <w:color w:val="00B050"/>
            <w:rPrChange w:id="25" w:author="Yin, He" w:date="2017-08-31T11:29:00Z">
              <w:rPr/>
            </w:rPrChange>
          </w:rPr>
          <w:t xml:space="preserve"> </w:t>
        </w:r>
      </w:ins>
      <w:ins w:id="26" w:author="Yin, He" w:date="2017-08-31T11:28:00Z">
        <w:r w:rsidRPr="002B5A91">
          <w:rPr>
            <w:color w:val="00B050"/>
            <w:rPrChange w:id="27" w:author="Yin, He" w:date="2017-08-31T11:29:00Z">
              <w:rPr/>
            </w:rPrChange>
          </w:rPr>
          <w:t>8/28/2017</w:t>
        </w:r>
      </w:ins>
      <w:ins w:id="28" w:author="Yin, He" w:date="2017-08-31T11:29:00Z">
        <w:r w:rsidRPr="002B5A91">
          <w:rPr>
            <w:color w:val="00B050"/>
            <w:rPrChange w:id="29" w:author="Yin, He" w:date="2017-08-31T11:29:00Z">
              <w:rPr/>
            </w:rPrChange>
          </w:rPr>
          <w:t>. Updated on 8/31/2017</w:t>
        </w:r>
      </w:ins>
      <w:ins w:id="30" w:author="Yin, He" w:date="2017-08-31T11:28:00Z">
        <w:r w:rsidRPr="002B5A91">
          <w:rPr>
            <w:color w:val="00B050"/>
            <w:rPrChange w:id="31" w:author="Yin, He" w:date="2017-08-31T11:29:00Z">
              <w:rPr/>
            </w:rPrChange>
          </w:rPr>
          <w:t>)</w:t>
        </w:r>
      </w:ins>
    </w:p>
    <w:p w14:paraId="30C33E6C" w14:textId="77777777" w:rsidR="0071791B" w:rsidRPr="003C6ADB" w:rsidRDefault="0071791B" w:rsidP="0071791B">
      <w:pPr>
        <w:rPr>
          <w:b/>
          <w:sz w:val="28"/>
        </w:rPr>
      </w:pPr>
      <w:r>
        <w:rPr>
          <w:b/>
          <w:sz w:val="28"/>
        </w:rPr>
        <w:t>Comments</w:t>
      </w:r>
    </w:p>
    <w:p w14:paraId="4D3E7E37" w14:textId="77777777" w:rsidR="00A32A7A" w:rsidRDefault="0071791B" w:rsidP="0071791B">
      <w:r>
        <w:t xml:space="preserve">The comments and VI descriptions are necessary in writing </w:t>
      </w:r>
      <w:del w:id="32" w:author="lin zhu" w:date="2017-08-28T11:29:00Z">
        <w:r w:rsidDel="005D31F4">
          <w:delText xml:space="preserve">labview </w:delText>
        </w:r>
      </w:del>
      <w:ins w:id="33" w:author="lin zhu" w:date="2017-08-28T11:29:00Z">
        <w:r w:rsidR="005D31F4">
          <w:t xml:space="preserve">LabVIEW </w:t>
        </w:r>
      </w:ins>
      <w:r>
        <w:t xml:space="preserve">codes. In this project, please write the comments in your local main VI and give VI description in the VI document. </w:t>
      </w:r>
    </w:p>
    <w:p w14:paraId="717CDAAB" w14:textId="77777777" w:rsidR="00A32A7A" w:rsidRDefault="00A32A7A" w:rsidP="0071791B">
      <w:r>
        <w:t>Suggested contents:</w:t>
      </w:r>
    </w:p>
    <w:p w14:paraId="5DDDD864" w14:textId="77777777" w:rsidR="00A32A7A" w:rsidRDefault="00A32A7A" w:rsidP="00A32A7A">
      <w:pPr>
        <w:pStyle w:val="ListParagraph"/>
        <w:numPr>
          <w:ilvl w:val="0"/>
          <w:numId w:val="5"/>
        </w:numPr>
      </w:pPr>
      <w:r>
        <w:t>Functionality</w:t>
      </w:r>
    </w:p>
    <w:p w14:paraId="22C3615A" w14:textId="77777777" w:rsidR="00A32A7A" w:rsidRDefault="00A32A7A" w:rsidP="00A32A7A">
      <w:pPr>
        <w:pStyle w:val="ListParagraph"/>
        <w:numPr>
          <w:ilvl w:val="0"/>
          <w:numId w:val="5"/>
        </w:numPr>
      </w:pPr>
      <w:r>
        <w:t>Data type</w:t>
      </w:r>
    </w:p>
    <w:p w14:paraId="3C7A7830" w14:textId="77777777" w:rsidR="00A32A7A" w:rsidRDefault="00A32A7A" w:rsidP="00A32A7A">
      <w:pPr>
        <w:pStyle w:val="ListParagraph"/>
        <w:numPr>
          <w:ilvl w:val="0"/>
          <w:numId w:val="5"/>
        </w:numPr>
      </w:pPr>
      <w:r>
        <w:t>Valid range (for inputs)</w:t>
      </w:r>
    </w:p>
    <w:p w14:paraId="41618FA5" w14:textId="11DF3996" w:rsidR="00A32A7A" w:rsidRDefault="00A32A7A" w:rsidP="008B327A">
      <w:pPr>
        <w:pStyle w:val="ListParagraph"/>
        <w:numPr>
          <w:ilvl w:val="0"/>
          <w:numId w:val="5"/>
        </w:numPr>
      </w:pPr>
      <w:r>
        <w:t xml:space="preserve">Default value (for inputs) You </w:t>
      </w:r>
      <w:ins w:id="34" w:author="Yin, He" w:date="2017-08-31T11:30:00Z">
        <w:r w:rsidR="00F940B0">
          <w:t xml:space="preserve">can </w:t>
        </w:r>
      </w:ins>
      <w:r>
        <w:t>also</w:t>
      </w:r>
      <w:del w:id="35" w:author="Yin, He" w:date="2017-08-31T11:30:00Z">
        <w:r w:rsidDel="00F940B0">
          <w:delText xml:space="preserve"> can</w:delText>
        </w:r>
      </w:del>
      <w:r>
        <w:t xml:space="preserve"> list the default value in parentheses as part of the control or indicator name.</w:t>
      </w:r>
    </w:p>
    <w:p w14:paraId="56D08E59" w14:textId="77777777" w:rsidR="00A32A7A" w:rsidRDefault="00A32A7A" w:rsidP="00A32A7A">
      <w:pPr>
        <w:pStyle w:val="ListParagraph"/>
        <w:numPr>
          <w:ilvl w:val="0"/>
          <w:numId w:val="5"/>
        </w:numPr>
      </w:pPr>
      <w:r>
        <w:t>Behavior for special values (0, empty array, empty string, and so on)</w:t>
      </w:r>
    </w:p>
    <w:p w14:paraId="19F1CB45" w14:textId="77777777" w:rsidR="00A32A7A" w:rsidRDefault="00A32A7A" w:rsidP="00A7558D">
      <w:pPr>
        <w:pStyle w:val="ListParagraph"/>
        <w:numPr>
          <w:ilvl w:val="0"/>
          <w:numId w:val="5"/>
        </w:numPr>
      </w:pPr>
      <w:r>
        <w:t>Additional information, such as if the user must set this value always, often, or rarely</w:t>
      </w:r>
    </w:p>
    <w:p w14:paraId="6C0FCEDC" w14:textId="77777777" w:rsidR="0071791B" w:rsidRDefault="0071791B" w:rsidP="0071791B">
      <w:r>
        <w:t>The example is shown as follows:</w:t>
      </w:r>
    </w:p>
    <w:p w14:paraId="357FC1FD" w14:textId="55929177" w:rsidR="0071791B" w:rsidRDefault="0071791B" w:rsidP="0071791B">
      <w:pPr>
        <w:jc w:val="center"/>
        <w:rPr>
          <w:ins w:id="36" w:author="Yin, He" w:date="2017-08-28T14:25:00Z"/>
        </w:rPr>
      </w:pPr>
      <w:r>
        <w:rPr>
          <w:noProof/>
        </w:rPr>
        <w:lastRenderedPageBreak/>
        <w:drawing>
          <wp:inline distT="0" distB="0" distL="0" distR="0" wp14:anchorId="5A00C6CC" wp14:editId="6AD76DBA">
            <wp:extent cx="3022600" cy="177287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006" cy="1781907"/>
                    </a:xfrm>
                    <a:prstGeom prst="rect">
                      <a:avLst/>
                    </a:prstGeom>
                  </pic:spPr>
                </pic:pic>
              </a:graphicData>
            </a:graphic>
          </wp:inline>
        </w:drawing>
      </w:r>
      <w:r>
        <w:rPr>
          <w:noProof/>
        </w:rPr>
        <w:drawing>
          <wp:inline distT="0" distB="0" distL="0" distR="0" wp14:anchorId="65996ECE" wp14:editId="4A3CC6F4">
            <wp:extent cx="2167416" cy="175577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84614" cy="1769707"/>
                    </a:xfrm>
                    <a:prstGeom prst="rect">
                      <a:avLst/>
                    </a:prstGeom>
                  </pic:spPr>
                </pic:pic>
              </a:graphicData>
            </a:graphic>
          </wp:inline>
        </w:drawing>
      </w:r>
    </w:p>
    <w:p w14:paraId="72E3565F" w14:textId="77777777" w:rsidR="00AC7D78" w:rsidRDefault="00AC7D78" w:rsidP="0071791B">
      <w:pPr>
        <w:jc w:val="center"/>
      </w:pPr>
    </w:p>
    <w:p w14:paraId="0141C854" w14:textId="1A05AAC6" w:rsidR="00AF351A" w:rsidRPr="00AC7D78" w:rsidRDefault="00AF351A">
      <w:pPr>
        <w:pStyle w:val="ListParagraph"/>
        <w:numPr>
          <w:ilvl w:val="0"/>
          <w:numId w:val="4"/>
        </w:numPr>
        <w:rPr>
          <w:b/>
          <w:sz w:val="32"/>
          <w:rPrChange w:id="37" w:author="Yin, He" w:date="2017-08-28T14:24:00Z">
            <w:rPr/>
          </w:rPrChange>
        </w:rPr>
        <w:pPrChange w:id="38" w:author="Yin, He" w:date="2017-08-28T14:24:00Z">
          <w:pPr/>
        </w:pPrChange>
      </w:pPr>
      <w:r w:rsidRPr="00AC7D78">
        <w:rPr>
          <w:b/>
          <w:sz w:val="32"/>
          <w:rPrChange w:id="39" w:author="Yin, He" w:date="2017-08-28T14:24:00Z">
            <w:rPr/>
          </w:rPrChange>
        </w:rPr>
        <w:t xml:space="preserve">Name </w:t>
      </w:r>
      <w:r w:rsidR="00AF23CA" w:rsidRPr="00AC7D78">
        <w:rPr>
          <w:b/>
          <w:sz w:val="32"/>
          <w:rPrChange w:id="40" w:author="Yin, He" w:date="2017-08-28T14:24:00Z">
            <w:rPr/>
          </w:rPrChange>
        </w:rPr>
        <w:t>Convention</w:t>
      </w:r>
    </w:p>
    <w:p w14:paraId="53AEE195" w14:textId="77777777" w:rsidR="007763C5" w:rsidRDefault="007763C5" w:rsidP="00494DEE">
      <w:r>
        <w:t>The file/variable name regulation will be introduced by Lin in detailed.</w:t>
      </w:r>
    </w:p>
    <w:p w14:paraId="7710EB44" w14:textId="16757A0B" w:rsidR="00607E11" w:rsidRDefault="00607E11" w:rsidP="00494DEE">
      <w:pPr>
        <w:rPr>
          <w:ins w:id="41" w:author="Yin, He" w:date="2017-08-28T14:25:00Z"/>
        </w:rPr>
      </w:pPr>
      <w:r>
        <w:rPr>
          <w:rFonts w:hint="eastAsia"/>
        </w:rPr>
        <w:t>Please</w:t>
      </w:r>
      <w:r>
        <w:t xml:space="preserve"> refer to name_convention.xlx provided by Lin.</w:t>
      </w:r>
    </w:p>
    <w:p w14:paraId="33D7B178" w14:textId="77777777" w:rsidR="00AC7D78" w:rsidRDefault="00AC7D78" w:rsidP="00494DEE"/>
    <w:p w14:paraId="5F1E88B6" w14:textId="781EC5F9" w:rsidR="00AF351A" w:rsidRPr="00AC7D78" w:rsidRDefault="00196F28">
      <w:pPr>
        <w:pStyle w:val="ListParagraph"/>
        <w:numPr>
          <w:ilvl w:val="0"/>
          <w:numId w:val="4"/>
        </w:numPr>
        <w:rPr>
          <w:b/>
          <w:sz w:val="32"/>
          <w:rPrChange w:id="42" w:author="Yin, He" w:date="2017-08-28T14:24:00Z">
            <w:rPr/>
          </w:rPrChange>
        </w:rPr>
        <w:pPrChange w:id="43" w:author="Yin, He" w:date="2017-08-28T14:24:00Z">
          <w:pPr/>
        </w:pPrChange>
      </w:pPr>
      <w:r w:rsidRPr="00AC7D78">
        <w:rPr>
          <w:b/>
          <w:sz w:val="32"/>
          <w:rPrChange w:id="44" w:author="Yin, He" w:date="2017-08-28T14:24:00Z">
            <w:rPr/>
          </w:rPrChange>
        </w:rPr>
        <w:t>Programming tips</w:t>
      </w:r>
    </w:p>
    <w:p w14:paraId="316F9572" w14:textId="77777777" w:rsidR="007763C5" w:rsidRDefault="007763C5" w:rsidP="00494DEE">
      <w:r>
        <w:t>There are several recommendations for function Vis:</w:t>
      </w:r>
    </w:p>
    <w:p w14:paraId="20C4FC66" w14:textId="77777777" w:rsidR="007763C5" w:rsidRPr="007763C5" w:rsidRDefault="007763C5" w:rsidP="007763C5">
      <w:pPr>
        <w:pStyle w:val="ListParagraph"/>
        <w:numPr>
          <w:ilvl w:val="0"/>
          <w:numId w:val="1"/>
        </w:numPr>
      </w:pPr>
      <w:r w:rsidRPr="007763C5">
        <w:t>Store all files within a single root directory</w:t>
      </w:r>
      <w:r>
        <w:t xml:space="preserve"> (Different from virtual document, do store them in a single root document.)</w:t>
      </w:r>
    </w:p>
    <w:p w14:paraId="4013A18F" w14:textId="77777777" w:rsidR="007763C5" w:rsidRDefault="007763C5" w:rsidP="00631FC6">
      <w:pPr>
        <w:pStyle w:val="ListParagraph"/>
        <w:numPr>
          <w:ilvl w:val="0"/>
          <w:numId w:val="1"/>
        </w:numPr>
      </w:pPr>
      <w:r w:rsidRPr="007763C5">
        <w:t>Divide your application into logical pieces of manageable size</w:t>
      </w:r>
      <w:r>
        <w:t>, make it clear and easy to read. This will be benefit to other developer.</w:t>
      </w:r>
      <w:r w:rsidR="00631FC6">
        <w:t xml:space="preserve"> Try to normalize your VI within one screen</w:t>
      </w:r>
      <w:r>
        <w:t xml:space="preserve"> E.g., :</w:t>
      </w:r>
    </w:p>
    <w:p w14:paraId="4C29AFE2" w14:textId="77777777" w:rsidR="007763C5" w:rsidRPr="007763C5" w:rsidRDefault="007763C5" w:rsidP="007763C5">
      <w:pPr>
        <w:pStyle w:val="ListParagraph"/>
        <w:jc w:val="center"/>
      </w:pPr>
      <w:r>
        <w:rPr>
          <w:noProof/>
        </w:rPr>
        <w:lastRenderedPageBreak/>
        <w:drawing>
          <wp:inline distT="0" distB="0" distL="0" distR="0" wp14:anchorId="18A94A9F" wp14:editId="31A07048">
            <wp:extent cx="2800350" cy="366942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780" cy="3675229"/>
                    </a:xfrm>
                    <a:prstGeom prst="rect">
                      <a:avLst/>
                    </a:prstGeom>
                  </pic:spPr>
                </pic:pic>
              </a:graphicData>
            </a:graphic>
          </wp:inline>
        </w:drawing>
      </w:r>
    </w:p>
    <w:p w14:paraId="764D4F22" w14:textId="77777777" w:rsidR="007763C5" w:rsidRPr="007763C5" w:rsidRDefault="007763C5" w:rsidP="007763C5">
      <w:pPr>
        <w:pStyle w:val="ListParagraph"/>
        <w:numPr>
          <w:ilvl w:val="0"/>
          <w:numId w:val="1"/>
        </w:numPr>
      </w:pPr>
      <w:r w:rsidRPr="007763C5">
        <w:t>Use logical and descriptive naming conventions</w:t>
      </w:r>
      <w:r>
        <w:t xml:space="preserve"> (According to Lin’s regulation)</w:t>
      </w:r>
    </w:p>
    <w:p w14:paraId="0EE1C9FC" w14:textId="77777777" w:rsidR="007763C5" w:rsidRDefault="007763C5" w:rsidP="007763C5">
      <w:pPr>
        <w:pStyle w:val="ListParagraph"/>
        <w:numPr>
          <w:ilvl w:val="0"/>
          <w:numId w:val="1"/>
        </w:numPr>
      </w:pPr>
      <w:r w:rsidRPr="007763C5">
        <w:t>Separate the top-level VIs from other source code</w:t>
      </w:r>
    </w:p>
    <w:p w14:paraId="070E7B21" w14:textId="03090D79" w:rsidR="007763C5" w:rsidRPr="007763C5" w:rsidRDefault="007763C5" w:rsidP="007763C5">
      <w:pPr>
        <w:pStyle w:val="ListParagraph"/>
        <w:jc w:val="center"/>
      </w:pPr>
      <w:r>
        <w:rPr>
          <w:noProof/>
        </w:rPr>
        <mc:AlternateContent>
          <mc:Choice Requires="wps">
            <w:drawing>
              <wp:anchor distT="0" distB="0" distL="114300" distR="114300" simplePos="0" relativeHeight="251663360" behindDoc="0" locked="0" layoutInCell="1" allowOverlap="1" wp14:anchorId="73004EAC" wp14:editId="42A0E93E">
                <wp:simplePos x="0" y="0"/>
                <wp:positionH relativeFrom="margin">
                  <wp:align>center</wp:align>
                </wp:positionH>
                <wp:positionV relativeFrom="paragraph">
                  <wp:posOffset>2768600</wp:posOffset>
                </wp:positionV>
                <wp:extent cx="1485900" cy="139700"/>
                <wp:effectExtent l="0" t="0" r="19050" b="12700"/>
                <wp:wrapNone/>
                <wp:docPr id="8" name="Rectangle 8"/>
                <wp:cNvGraphicFramePr/>
                <a:graphic xmlns:a="http://schemas.openxmlformats.org/drawingml/2006/main">
                  <a:graphicData uri="http://schemas.microsoft.com/office/word/2010/wordprocessingShape">
                    <wps:wsp>
                      <wps:cNvSpPr/>
                      <wps:spPr>
                        <a:xfrm>
                          <a:off x="0" y="0"/>
                          <a:ext cx="1485900" cy="139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F00B8" id="Rectangle 8" o:spid="_x0000_s1026" style="position:absolute;margin-left:0;margin-top:218pt;width:117pt;height:11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ewIlQIAAIU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" filled="f" strokecolor="red" strokeweight="1pt">
                <w10:wrap anchorx="margin"/>
              </v:rect>
            </w:pict>
          </mc:Fallback>
        </mc:AlternateContent>
      </w:r>
      <w:del w:id="45" w:author="Yin, He" w:date="2017-08-28T14:22:00Z">
        <w:r w:rsidDel="00AC7D78">
          <w:rPr>
            <w:noProof/>
          </w:rPr>
          <w:drawing>
            <wp:inline distT="0" distB="0" distL="0" distR="0" wp14:anchorId="6FD364ED" wp14:editId="0BB06136">
              <wp:extent cx="2089150" cy="2292638"/>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654" b="13266"/>
                      <a:stretch/>
                    </pic:blipFill>
                    <pic:spPr bwMode="auto">
                      <a:xfrm>
                        <a:off x="0" y="0"/>
                        <a:ext cx="2099641" cy="2304150"/>
                      </a:xfrm>
                      <a:prstGeom prst="rect">
                        <a:avLst/>
                      </a:prstGeom>
                      <a:ln>
                        <a:noFill/>
                      </a:ln>
                      <a:extLst>
                        <a:ext uri="{53640926-AAD7-44D8-BBD7-CCE9431645EC}">
                          <a14:shadowObscured xmlns:a14="http://schemas.microsoft.com/office/drawing/2010/main"/>
                        </a:ext>
                      </a:extLst>
                    </pic:spPr>
                  </pic:pic>
                </a:graphicData>
              </a:graphic>
            </wp:inline>
          </w:drawing>
        </w:r>
      </w:del>
      <w:ins w:id="46" w:author="Yin, He" w:date="2017-08-28T14:22:00Z">
        <w:r w:rsidR="00AC7D78">
          <w:rPr>
            <w:noProof/>
          </w:rPr>
          <w:drawing>
            <wp:inline distT="0" distB="0" distL="0" distR="0" wp14:anchorId="0D568F1C" wp14:editId="4CBCE8D6">
              <wp:extent cx="2762250" cy="2943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2250" cy="2943225"/>
                      </a:xfrm>
                      <a:prstGeom prst="rect">
                        <a:avLst/>
                      </a:prstGeom>
                    </pic:spPr>
                  </pic:pic>
                </a:graphicData>
              </a:graphic>
            </wp:inline>
          </w:drawing>
        </w:r>
      </w:ins>
    </w:p>
    <w:p w14:paraId="51964567" w14:textId="77777777" w:rsidR="007763C5" w:rsidRPr="007763C5" w:rsidRDefault="007763C5" w:rsidP="007763C5">
      <w:pPr>
        <w:pStyle w:val="ListParagraph"/>
        <w:numPr>
          <w:ilvl w:val="0"/>
          <w:numId w:val="1"/>
        </w:numPr>
      </w:pPr>
      <w:r w:rsidRPr="007763C5">
        <w:t>Begin with a high-level block diagram that includes the main components of your application (for example, the block diagram could include separate frameworks for configuration, acquisition, analysis, data display, data logging, and error handling)</w:t>
      </w:r>
    </w:p>
    <w:p w14:paraId="0CF164E6" w14:textId="77777777" w:rsidR="007763C5" w:rsidRDefault="007763C5" w:rsidP="007763C5">
      <w:pPr>
        <w:pStyle w:val="ListParagraph"/>
        <w:numPr>
          <w:ilvl w:val="0"/>
          <w:numId w:val="1"/>
        </w:numPr>
      </w:pPr>
      <w:r w:rsidRPr="007763C5">
        <w:t>Group or “bucket” files according to predetermined criteria</w:t>
      </w:r>
    </w:p>
    <w:p w14:paraId="23B89549" w14:textId="77777777" w:rsidR="007763C5" w:rsidRDefault="007763C5" w:rsidP="007763C5">
      <w:pPr>
        <w:pStyle w:val="ListParagraph"/>
        <w:numPr>
          <w:ilvl w:val="0"/>
          <w:numId w:val="1"/>
        </w:numPr>
      </w:pPr>
      <w:r>
        <w:t>Write more comments to help</w:t>
      </w:r>
      <w:r w:rsidR="00AF351A">
        <w:t xml:space="preserve"> other developers for variables, lines and </w:t>
      </w:r>
      <w:r>
        <w:t>sub-Vis</w:t>
      </w:r>
      <w:r w:rsidR="00AF351A">
        <w:t>.</w:t>
      </w:r>
    </w:p>
    <w:p w14:paraId="7B43E12A" w14:textId="77777777" w:rsidR="00631FC6" w:rsidRDefault="00631FC6" w:rsidP="007763C5">
      <w:pPr>
        <w:pStyle w:val="ListParagraph"/>
        <w:numPr>
          <w:ilvl w:val="0"/>
          <w:numId w:val="1"/>
        </w:numPr>
      </w:pPr>
      <w:r>
        <w:t>Use more math-code blocks for complicate</w:t>
      </w:r>
      <w:ins w:id="47" w:author="lin zhu" w:date="2017-08-28T11:34:00Z">
        <w:r w:rsidR="005D31F4">
          <w:t>d</w:t>
        </w:r>
      </w:ins>
      <w:r>
        <w:t xml:space="preserve"> calculations.</w:t>
      </w:r>
    </w:p>
    <w:p w14:paraId="76220BAE" w14:textId="4A0CFCFB" w:rsidR="00660A47" w:rsidRDefault="00660A47" w:rsidP="007763C5">
      <w:pPr>
        <w:pStyle w:val="ListParagraph"/>
        <w:numPr>
          <w:ilvl w:val="0"/>
          <w:numId w:val="1"/>
        </w:numPr>
        <w:rPr>
          <w:ins w:id="48" w:author="Yin, He" w:date="2017-08-28T14:25:00Z"/>
        </w:rPr>
      </w:pPr>
      <w:r>
        <w:lastRenderedPageBreak/>
        <w:t>Other tips please refer to LabVIEW_rules_to_writes.docx</w:t>
      </w:r>
    </w:p>
    <w:p w14:paraId="6F521740" w14:textId="77777777" w:rsidR="00AC7D78" w:rsidRDefault="00AC7D78">
      <w:pPr>
        <w:pStyle w:val="ListParagraph"/>
        <w:pPrChange w:id="49" w:author="Yin, He" w:date="2017-08-28T14:25:00Z">
          <w:pPr>
            <w:pStyle w:val="ListParagraph"/>
            <w:numPr>
              <w:numId w:val="1"/>
            </w:numPr>
            <w:ind w:hanging="360"/>
          </w:pPr>
        </w:pPrChange>
      </w:pPr>
    </w:p>
    <w:p w14:paraId="13270322" w14:textId="69AF75E6" w:rsidR="004118DD" w:rsidRPr="00AC7D78" w:rsidRDefault="004118DD">
      <w:pPr>
        <w:pStyle w:val="ListParagraph"/>
        <w:numPr>
          <w:ilvl w:val="0"/>
          <w:numId w:val="4"/>
        </w:numPr>
        <w:rPr>
          <w:b/>
          <w:sz w:val="32"/>
          <w:rPrChange w:id="50" w:author="Yin, He" w:date="2017-08-28T14:24:00Z">
            <w:rPr/>
          </w:rPrChange>
        </w:rPr>
        <w:pPrChange w:id="51" w:author="Yin, He" w:date="2017-08-28T14:24:00Z">
          <w:pPr>
            <w:ind w:left="360"/>
          </w:pPr>
        </w:pPrChange>
      </w:pPr>
      <w:r w:rsidRPr="00AC7D78">
        <w:rPr>
          <w:b/>
          <w:sz w:val="32"/>
          <w:rPrChange w:id="52" w:author="Yin, He" w:date="2017-08-28T14:24:00Z">
            <w:rPr/>
          </w:rPrChange>
        </w:rPr>
        <w:t>Sourcetree and Bitbucket</w:t>
      </w:r>
    </w:p>
    <w:p w14:paraId="5AAFD8A3" w14:textId="77777777" w:rsidR="004118DD" w:rsidRDefault="004118DD" w:rsidP="004118DD">
      <w:pPr>
        <w:ind w:left="360"/>
      </w:pPr>
      <w:r w:rsidRPr="004118DD">
        <w:rPr>
          <w:rFonts w:hint="eastAsia"/>
        </w:rPr>
        <w:t xml:space="preserve"> </w:t>
      </w:r>
      <w:r>
        <w:t>In this project, we are using the GIT(sourcetree) and remote server(Bitbucket) as our source control tools. In this section, we will introduce how to use sourcetree and Bitbucket.</w:t>
      </w:r>
      <w:r w:rsidRPr="004118DD">
        <w:t xml:space="preserve"> </w:t>
      </w:r>
    </w:p>
    <w:p w14:paraId="2716C247" w14:textId="77777777" w:rsidR="004118DD" w:rsidRDefault="004118DD" w:rsidP="004118DD">
      <w:pPr>
        <w:pStyle w:val="ListParagraph"/>
        <w:numPr>
          <w:ilvl w:val="0"/>
          <w:numId w:val="2"/>
        </w:numPr>
      </w:pPr>
      <w:r>
        <w:t>Get your account from (</w:t>
      </w:r>
      <w:r w:rsidRPr="004118DD">
        <w:t>https://bitbucket.org/account/signin/</w:t>
      </w:r>
      <w:r>
        <w:t>) and send a message to HE YIN with your registration address.</w:t>
      </w:r>
    </w:p>
    <w:p w14:paraId="2F27E833" w14:textId="77777777" w:rsidR="004118DD" w:rsidRDefault="004118DD" w:rsidP="004118DD">
      <w:pPr>
        <w:pStyle w:val="ListParagraph"/>
        <w:numPr>
          <w:ilvl w:val="0"/>
          <w:numId w:val="2"/>
        </w:numPr>
      </w:pPr>
      <w:r>
        <w:t>Download the sourcetree from (</w:t>
      </w:r>
      <w:hyperlink r:id="rId15" w:history="1">
        <w:r w:rsidRPr="00ED6C1B">
          <w:rPr>
            <w:rStyle w:val="Hyperlink"/>
          </w:rPr>
          <w:t>https://www.sourcetreeapp.com/</w:t>
        </w:r>
      </w:hyperlink>
      <w:r>
        <w:t>)</w:t>
      </w:r>
    </w:p>
    <w:p w14:paraId="2903AE2B" w14:textId="77777777" w:rsidR="004118DD" w:rsidRDefault="004118DD" w:rsidP="004118DD">
      <w:pPr>
        <w:pStyle w:val="ListParagraph"/>
        <w:numPr>
          <w:ilvl w:val="0"/>
          <w:numId w:val="2"/>
        </w:numPr>
      </w:pPr>
      <w:r>
        <w:t xml:space="preserve">If HE YIN has confirmed your e-mail address, congratulation!, you are in and can see our team project “Microgrid”. The Interface of sourcetree is shown as follows: </w:t>
      </w:r>
    </w:p>
    <w:p w14:paraId="0D3D5F99" w14:textId="77777777" w:rsidR="004118DD" w:rsidRDefault="004118DD" w:rsidP="004118DD">
      <w:pPr>
        <w:pStyle w:val="ListParagraph"/>
        <w:jc w:val="center"/>
      </w:pPr>
      <w:r>
        <w:rPr>
          <w:noProof/>
        </w:rPr>
        <w:drawing>
          <wp:inline distT="0" distB="0" distL="0" distR="0" wp14:anchorId="24720985" wp14:editId="45E407B0">
            <wp:extent cx="4419600" cy="3055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034" cy="3064069"/>
                    </a:xfrm>
                    <a:prstGeom prst="rect">
                      <a:avLst/>
                    </a:prstGeom>
                  </pic:spPr>
                </pic:pic>
              </a:graphicData>
            </a:graphic>
          </wp:inline>
        </w:drawing>
      </w:r>
    </w:p>
    <w:p w14:paraId="06891800" w14:textId="77777777" w:rsidR="004118DD" w:rsidRDefault="004118DD" w:rsidP="004118DD">
      <w:pPr>
        <w:pStyle w:val="ListParagraph"/>
        <w:numPr>
          <w:ilvl w:val="0"/>
          <w:numId w:val="2"/>
        </w:numPr>
      </w:pPr>
      <w:r>
        <w:rPr>
          <w:rFonts w:hint="eastAsia"/>
        </w:rPr>
        <w:t>Now</w:t>
      </w:r>
      <w:r>
        <w:t xml:space="preserve"> you may pull from the master</w:t>
      </w:r>
      <w:r w:rsidR="00345A3F">
        <w:t xml:space="preserve"> and get the current project files. Remember to install LabVIEW 2016 ,CompactRIO, real-time module, and math module. </w:t>
      </w:r>
    </w:p>
    <w:p w14:paraId="546A59F1" w14:textId="77777777" w:rsidR="00345A3F" w:rsidRDefault="00345A3F" w:rsidP="004118DD">
      <w:pPr>
        <w:pStyle w:val="ListParagraph"/>
        <w:numPr>
          <w:ilvl w:val="0"/>
          <w:numId w:val="2"/>
        </w:numPr>
      </w:pPr>
      <w:r>
        <w:t>When you have modified your codes, please create your own branch. Remember pull from master FIRST and then push.</w:t>
      </w:r>
    </w:p>
    <w:p w14:paraId="0F095742" w14:textId="74C00848" w:rsidR="00345A3F" w:rsidRDefault="00345A3F" w:rsidP="004118DD">
      <w:pPr>
        <w:pStyle w:val="ListParagraph"/>
        <w:numPr>
          <w:ilvl w:val="0"/>
          <w:numId w:val="2"/>
        </w:numPr>
        <w:rPr>
          <w:ins w:id="53" w:author="Yin, He" w:date="2017-08-28T14:25:00Z"/>
        </w:rPr>
      </w:pPr>
      <w:r>
        <w:t xml:space="preserve">If you want to find your old version or Beta version, please use check out from your previous </w:t>
      </w:r>
      <w:r w:rsidR="00196F28">
        <w:t>check</w:t>
      </w:r>
      <w:r>
        <w:t xml:space="preserve"> points.</w:t>
      </w:r>
    </w:p>
    <w:p w14:paraId="060A9B22" w14:textId="77777777" w:rsidR="00AC7D78" w:rsidRDefault="00AC7D78">
      <w:pPr>
        <w:pStyle w:val="ListParagraph"/>
        <w:pPrChange w:id="54" w:author="Yin, He" w:date="2017-08-28T14:25:00Z">
          <w:pPr>
            <w:pStyle w:val="ListParagraph"/>
            <w:numPr>
              <w:numId w:val="2"/>
            </w:numPr>
            <w:ind w:hanging="360"/>
          </w:pPr>
        </w:pPrChange>
      </w:pPr>
    </w:p>
    <w:p w14:paraId="208ACBAD" w14:textId="4AD77975" w:rsidR="00AC7D78" w:rsidRPr="00AC7D78" w:rsidRDefault="00A32A7A">
      <w:pPr>
        <w:pStyle w:val="ListParagraph"/>
        <w:numPr>
          <w:ilvl w:val="0"/>
          <w:numId w:val="4"/>
        </w:numPr>
        <w:rPr>
          <w:ins w:id="55" w:author="Yin, He" w:date="2017-08-28T14:23:00Z"/>
          <w:b/>
          <w:sz w:val="32"/>
          <w:rPrChange w:id="56" w:author="Yin, He" w:date="2017-08-28T14:25:00Z">
            <w:rPr>
              <w:ins w:id="57" w:author="Yin, He" w:date="2017-08-28T14:23:00Z"/>
            </w:rPr>
          </w:rPrChange>
        </w:rPr>
        <w:pPrChange w:id="58" w:author="Yin, He" w:date="2017-08-28T14:25:00Z">
          <w:pPr>
            <w:ind w:left="360"/>
          </w:pPr>
        </w:pPrChange>
      </w:pPr>
      <w:r w:rsidRPr="00AC7D78">
        <w:rPr>
          <w:b/>
          <w:sz w:val="32"/>
          <w:rPrChange w:id="59" w:author="Yin, He" w:date="2017-08-28T14:25:00Z">
            <w:rPr/>
          </w:rPrChange>
        </w:rPr>
        <w:t>Check list</w:t>
      </w:r>
    </w:p>
    <w:p w14:paraId="7465373F" w14:textId="1098933E" w:rsidR="00A32A7A" w:rsidRPr="00A32A7A" w:rsidRDefault="00AC7D78" w:rsidP="00A32A7A">
      <w:pPr>
        <w:ind w:left="360"/>
        <w:rPr>
          <w:b/>
          <w:sz w:val="32"/>
        </w:rPr>
      </w:pPr>
      <w:ins w:id="60" w:author="Yin, He" w:date="2017-08-28T14:23:00Z">
        <w:r>
          <w:rPr>
            <w:rFonts w:hint="eastAsia"/>
            <w:b/>
            <w:sz w:val="32"/>
          </w:rPr>
          <w:t>Please</w:t>
        </w:r>
        <w:r>
          <w:rPr>
            <w:b/>
            <w:sz w:val="32"/>
          </w:rPr>
          <w:t xml:space="preserve"> </w:t>
        </w:r>
        <w:r>
          <w:rPr>
            <w:rFonts w:hint="eastAsia"/>
            <w:b/>
            <w:sz w:val="32"/>
          </w:rPr>
          <w:t>refer</w:t>
        </w:r>
        <w:r>
          <w:rPr>
            <w:b/>
            <w:sz w:val="32"/>
          </w:rPr>
          <w:t xml:space="preserve">  </w:t>
        </w:r>
        <w:r>
          <w:rPr>
            <w:rFonts w:hint="eastAsia"/>
            <w:b/>
            <w:sz w:val="32"/>
          </w:rPr>
          <w:t>to</w:t>
        </w:r>
        <w:r>
          <w:rPr>
            <w:b/>
            <w:sz w:val="32"/>
          </w:rPr>
          <w:t xml:space="preserve"> (</w:t>
        </w:r>
        <w:r w:rsidRPr="00A6249F">
          <w:rPr>
            <w:b/>
            <w:sz w:val="32"/>
          </w:rPr>
          <w:t>http://www.ni.com/pdf/manuals/321393d.pdf</w:t>
        </w:r>
        <w:r>
          <w:rPr>
            <w:b/>
            <w:sz w:val="32"/>
          </w:rPr>
          <w:t>)</w:t>
        </w:r>
      </w:ins>
    </w:p>
    <w:p w14:paraId="6A055589" w14:textId="036919DF" w:rsidR="00A32A7A" w:rsidRPr="00A32A7A" w:rsidDel="00AC7D78" w:rsidRDefault="00A32A7A" w:rsidP="00A32A7A">
      <w:pPr>
        <w:ind w:left="360"/>
        <w:rPr>
          <w:del w:id="61" w:author="Yin, He" w:date="2017-08-28T14:23:00Z"/>
          <w:b/>
          <w:sz w:val="28"/>
        </w:rPr>
      </w:pPr>
      <w:del w:id="62" w:author="Yin, He" w:date="2017-08-28T14:23:00Z">
        <w:r w:rsidRPr="00A32A7A" w:rsidDel="00AC7D78">
          <w:rPr>
            <w:b/>
            <w:sz w:val="28"/>
          </w:rPr>
          <w:delText>VI Checklist</w:delText>
        </w:r>
      </w:del>
    </w:p>
    <w:p w14:paraId="69AF471A" w14:textId="31E1B799" w:rsidR="00A32A7A" w:rsidDel="00AC7D78" w:rsidRDefault="00A32A7A" w:rsidP="003033F7">
      <w:pPr>
        <w:pStyle w:val="ListParagraph"/>
        <w:numPr>
          <w:ilvl w:val="0"/>
          <w:numId w:val="7"/>
        </w:numPr>
        <w:rPr>
          <w:del w:id="63" w:author="Yin, He" w:date="2017-08-28T14:23:00Z"/>
        </w:rPr>
      </w:pPr>
      <w:del w:id="64" w:author="Yin, He" w:date="2017-08-28T14:23:00Z">
        <w:r w:rsidDel="00AC7D78">
          <w:delText>Organize VIs in a hierarchical directory with easily accessible top-level VIs and subVIs in subdirectories.</w:delText>
        </w:r>
      </w:del>
    </w:p>
    <w:p w14:paraId="0447A497" w14:textId="1B39BA98" w:rsidR="00A32A7A" w:rsidDel="00AC7D78" w:rsidRDefault="00A32A7A" w:rsidP="006B6BCF">
      <w:pPr>
        <w:pStyle w:val="ListParagraph"/>
        <w:numPr>
          <w:ilvl w:val="0"/>
          <w:numId w:val="7"/>
        </w:numPr>
        <w:rPr>
          <w:del w:id="65" w:author="Yin, He" w:date="2017-08-28T14:23:00Z"/>
        </w:rPr>
      </w:pPr>
      <w:del w:id="66" w:author="Yin, He" w:date="2017-08-28T14:23:00Z">
        <w:r w:rsidDel="00AC7D78">
          <w:delText>Avoid putting too many VIs in one library because large LLBs take longer to save.</w:delText>
        </w:r>
      </w:del>
    </w:p>
    <w:p w14:paraId="4B81D6CC" w14:textId="018F2609" w:rsidR="00A32A7A" w:rsidDel="00AC7D78" w:rsidRDefault="00A32A7A" w:rsidP="00A32A7A">
      <w:pPr>
        <w:pStyle w:val="ListParagraph"/>
        <w:numPr>
          <w:ilvl w:val="0"/>
          <w:numId w:val="7"/>
        </w:numPr>
        <w:rPr>
          <w:del w:id="67" w:author="Yin, He" w:date="2017-08-28T14:23:00Z"/>
        </w:rPr>
      </w:pPr>
      <w:del w:id="68" w:author="Yin, He" w:date="2017-08-28T14:23:00Z">
        <w:r w:rsidDel="00AC7D78">
          <w:delText>Use Tools»Edit VI Library to mark top-level VIs within an LLB.</w:delText>
        </w:r>
      </w:del>
    </w:p>
    <w:p w14:paraId="4F1A34D0" w14:textId="08F2DAEF" w:rsidR="00A32A7A" w:rsidDel="00AC7D78" w:rsidRDefault="00A32A7A" w:rsidP="00771E8E">
      <w:pPr>
        <w:pStyle w:val="ListParagraph"/>
        <w:numPr>
          <w:ilvl w:val="0"/>
          <w:numId w:val="7"/>
        </w:numPr>
        <w:rPr>
          <w:del w:id="69" w:author="Yin, He" w:date="2017-08-28T14:23:00Z"/>
        </w:rPr>
      </w:pPr>
      <w:del w:id="70" w:author="Yin, He" w:date="2017-08-28T14:23:00Z">
        <w:r w:rsidDel="00AC7D78">
          <w:delText>Create a .mnu file, if the VIs will be used as subVIs. Be sure to arrange</w:delText>
        </w:r>
        <w:r w:rsidR="005E33A2" w:rsidDel="00AC7D78">
          <w:delText xml:space="preserve"> </w:delText>
        </w:r>
        <w:r w:rsidDel="00AC7D78">
          <w:delText>the palettes, name the menus, and hide dependent subVIs.</w:delText>
        </w:r>
      </w:del>
    </w:p>
    <w:p w14:paraId="3B68EE33" w14:textId="43EB63C0" w:rsidR="00A32A7A" w:rsidDel="00AC7D78" w:rsidRDefault="00A32A7A" w:rsidP="00C405E5">
      <w:pPr>
        <w:pStyle w:val="ListParagraph"/>
        <w:numPr>
          <w:ilvl w:val="0"/>
          <w:numId w:val="7"/>
        </w:numPr>
        <w:rPr>
          <w:del w:id="71" w:author="Yin, He" w:date="2017-08-28T14:23:00Z"/>
        </w:rPr>
      </w:pPr>
      <w:del w:id="72" w:author="Yin, He" w:date="2017-08-28T14:23:00Z">
        <w:r w:rsidDel="00AC7D78">
          <w:delText>Give VIs meaningful names without special characters, such as</w:delText>
        </w:r>
        <w:r w:rsidR="005E33A2" w:rsidDel="00AC7D78">
          <w:delText xml:space="preserve"> </w:delText>
        </w:r>
        <w:r w:rsidDel="00AC7D78">
          <w:delText>backslash (\), slash (/), colon (:), and tilde (~).</w:delText>
        </w:r>
      </w:del>
    </w:p>
    <w:p w14:paraId="4386DDD0" w14:textId="10C5A558" w:rsidR="00A32A7A" w:rsidDel="00AC7D78" w:rsidRDefault="00A32A7A" w:rsidP="009716CB">
      <w:pPr>
        <w:pStyle w:val="ListParagraph"/>
        <w:numPr>
          <w:ilvl w:val="0"/>
          <w:numId w:val="7"/>
        </w:numPr>
        <w:rPr>
          <w:del w:id="73" w:author="Yin, He" w:date="2017-08-28T14:23:00Z"/>
        </w:rPr>
      </w:pPr>
      <w:del w:id="74" w:author="Yin, He" w:date="2017-08-28T14:23:00Z">
        <w:r w:rsidDel="00AC7D78">
          <w:delText>Use standard extensions so the operating system can distinguish files</w:delText>
        </w:r>
        <w:r w:rsidR="005E33A2" w:rsidDel="00AC7D78">
          <w:delText xml:space="preserve"> </w:delText>
        </w:r>
        <w:r w:rsidDel="00AC7D78">
          <w:delText>(.vi, .ctl).</w:delText>
        </w:r>
      </w:del>
    </w:p>
    <w:p w14:paraId="27F852C0" w14:textId="2A5FC7D7" w:rsidR="00A32A7A" w:rsidDel="00AC7D78" w:rsidRDefault="00A32A7A" w:rsidP="00843F8F">
      <w:pPr>
        <w:pStyle w:val="ListParagraph"/>
        <w:numPr>
          <w:ilvl w:val="0"/>
          <w:numId w:val="7"/>
        </w:numPr>
        <w:rPr>
          <w:del w:id="75" w:author="Yin, He" w:date="2017-08-28T14:23:00Z"/>
        </w:rPr>
      </w:pPr>
      <w:del w:id="76" w:author="Yin, He" w:date="2017-08-28T14:23:00Z">
        <w:r w:rsidDel="00AC7D78">
          <w:delText>Capitalize first letters of VI names.</w:delText>
        </w:r>
        <w:r w:rsidR="005E33A2" w:rsidDel="00AC7D78">
          <w:delText xml:space="preserve"> </w:delText>
        </w:r>
      </w:del>
    </w:p>
    <w:p w14:paraId="7C8B4F96" w14:textId="23D0FA64" w:rsidR="00A32A7A" w:rsidDel="00AC7D78" w:rsidRDefault="00A32A7A" w:rsidP="00E828FB">
      <w:pPr>
        <w:pStyle w:val="ListParagraph"/>
        <w:numPr>
          <w:ilvl w:val="0"/>
          <w:numId w:val="7"/>
        </w:numPr>
        <w:rPr>
          <w:del w:id="77" w:author="Yin, He" w:date="2017-08-28T14:23:00Z"/>
        </w:rPr>
      </w:pPr>
      <w:del w:id="78" w:author="Yin, He" w:date="2017-08-28T14:23:00Z">
        <w:r w:rsidDel="00AC7D78">
          <w:delText>Distinguish example VIs, top-level VIs, subVIs, controls, and global</w:delText>
        </w:r>
        <w:r w:rsidR="005E33A2" w:rsidDel="00AC7D78">
          <w:delText xml:space="preserve"> </w:delText>
        </w:r>
        <w:r w:rsidDel="00AC7D78">
          <w:delText>variables by saving them in subdirectories or separate libraries in the</w:delText>
        </w:r>
        <w:r w:rsidR="005E33A2" w:rsidDel="00AC7D78">
          <w:delText xml:space="preserve"> </w:delText>
        </w:r>
        <w:r w:rsidDel="00AC7D78">
          <w:delText>same directory, or by giving them descriptive names such as</w:delText>
        </w:r>
        <w:r w:rsidR="005E33A2" w:rsidDel="00AC7D78">
          <w:delText xml:space="preserve"> </w:delText>
        </w:r>
        <w:r w:rsidDel="00AC7D78">
          <w:delText>X Main.vi, X Example.vi, X Global.vi, and X TypeDef.ctl.</w:delText>
        </w:r>
      </w:del>
    </w:p>
    <w:p w14:paraId="07792468" w14:textId="29EB4FDD" w:rsidR="00A32A7A" w:rsidDel="00AC7D78" w:rsidRDefault="00A32A7A" w:rsidP="00D420F7">
      <w:pPr>
        <w:pStyle w:val="ListParagraph"/>
        <w:numPr>
          <w:ilvl w:val="0"/>
          <w:numId w:val="7"/>
        </w:numPr>
        <w:rPr>
          <w:del w:id="79" w:author="Yin, He" w:date="2017-08-28T14:23:00Z"/>
        </w:rPr>
      </w:pPr>
      <w:del w:id="80" w:author="Yin, He" w:date="2017-08-28T14:23:00Z">
        <w:r w:rsidDel="00AC7D78">
          <w:delText>Write a VI description, proofread it, and check the Context Help</w:delText>
        </w:r>
        <w:r w:rsidR="005E33A2" w:rsidDel="00AC7D78">
          <w:delText xml:space="preserve"> </w:delText>
        </w:r>
        <w:r w:rsidDel="00AC7D78">
          <w:delText>window.</w:delText>
        </w:r>
      </w:del>
    </w:p>
    <w:p w14:paraId="4D766772" w14:textId="57F8EC8D" w:rsidR="00A32A7A" w:rsidDel="00AC7D78" w:rsidRDefault="00A32A7A" w:rsidP="008854E6">
      <w:pPr>
        <w:pStyle w:val="ListParagraph"/>
        <w:numPr>
          <w:ilvl w:val="0"/>
          <w:numId w:val="7"/>
        </w:numPr>
        <w:rPr>
          <w:del w:id="81" w:author="Yin, He" w:date="2017-08-28T14:23:00Z"/>
        </w:rPr>
      </w:pPr>
      <w:del w:id="82" w:author="Yin, He" w:date="2017-08-28T14:23:00Z">
        <w:r w:rsidDel="00AC7D78">
          <w:delText>Include your name and/or company and the date in the VI Description</w:delText>
        </w:r>
        <w:r w:rsidR="005E33A2" w:rsidDel="00AC7D78">
          <w:delText xml:space="preserve"> </w:delText>
        </w:r>
        <w:r w:rsidDel="00AC7D78">
          <w:delText>on the Documentation page of the VI Properties dialog box.</w:delText>
        </w:r>
      </w:del>
    </w:p>
    <w:p w14:paraId="526B6D0F" w14:textId="4DB94F15" w:rsidR="00A32A7A" w:rsidDel="00AC7D78" w:rsidRDefault="00A32A7A" w:rsidP="00A32A7A">
      <w:pPr>
        <w:pStyle w:val="ListParagraph"/>
        <w:numPr>
          <w:ilvl w:val="0"/>
          <w:numId w:val="7"/>
        </w:numPr>
        <w:rPr>
          <w:del w:id="83" w:author="Yin, He" w:date="2017-08-28T14:23:00Z"/>
        </w:rPr>
      </w:pPr>
      <w:del w:id="84" w:author="Yin, He" w:date="2017-08-28T14:23:00Z">
        <w:r w:rsidDel="00AC7D78">
          <w:delText>Create a meaningful black and white icon in addition to a color icon.</w:delText>
        </w:r>
      </w:del>
    </w:p>
    <w:p w14:paraId="7E43C0D2" w14:textId="45A2648D" w:rsidR="00A32A7A" w:rsidDel="00AC7D78" w:rsidRDefault="00A32A7A" w:rsidP="006E7ED9">
      <w:pPr>
        <w:pStyle w:val="ListParagraph"/>
        <w:numPr>
          <w:ilvl w:val="0"/>
          <w:numId w:val="7"/>
        </w:numPr>
        <w:rPr>
          <w:del w:id="85" w:author="Yin, He" w:date="2017-08-28T14:23:00Z"/>
        </w:rPr>
      </w:pPr>
      <w:del w:id="86" w:author="Yin, He" w:date="2017-08-28T14:23:00Z">
        <w:r w:rsidDel="00AC7D78">
          <w:delText>Choose the 4 × 2 × 2 × 4 connector pane pattern to leave extra terminals</w:delText>
        </w:r>
        <w:r w:rsidR="005E33A2" w:rsidDel="00AC7D78">
          <w:delText xml:space="preserve"> </w:delText>
        </w:r>
        <w:r w:rsidDel="00AC7D78">
          <w:delText>for later development. Use a consistent layout across related VIs.</w:delText>
        </w:r>
      </w:del>
    </w:p>
    <w:p w14:paraId="08493978" w14:textId="3081CD84" w:rsidR="00A32A7A" w:rsidDel="00AC7D78" w:rsidRDefault="00A32A7A" w:rsidP="00A32A7A">
      <w:pPr>
        <w:pStyle w:val="ListParagraph"/>
        <w:numPr>
          <w:ilvl w:val="0"/>
          <w:numId w:val="7"/>
        </w:numPr>
        <w:rPr>
          <w:del w:id="87" w:author="Yin, He" w:date="2017-08-28T14:23:00Z"/>
        </w:rPr>
      </w:pPr>
      <w:del w:id="88" w:author="Yin, He" w:date="2017-08-28T14:23:00Z">
        <w:r w:rsidDel="00AC7D78">
          <w:delText>Avoid using connector panes with more than 16 terminals.</w:delText>
        </w:r>
      </w:del>
    </w:p>
    <w:p w14:paraId="7C2E69C3" w14:textId="05927B8D" w:rsidR="00A32A7A" w:rsidDel="00AC7D78" w:rsidRDefault="00A32A7A" w:rsidP="000C0F47">
      <w:pPr>
        <w:pStyle w:val="ListParagraph"/>
        <w:numPr>
          <w:ilvl w:val="0"/>
          <w:numId w:val="7"/>
        </w:numPr>
        <w:rPr>
          <w:del w:id="89" w:author="Yin, He" w:date="2017-08-28T14:23:00Z"/>
        </w:rPr>
      </w:pPr>
      <w:del w:id="90" w:author="Yin, He" w:date="2017-08-28T14:23:00Z">
        <w:r w:rsidDel="00AC7D78">
          <w:delText>Use Required, Recommended, and Optional settings on the</w:delText>
        </w:r>
        <w:r w:rsidR="005E33A2" w:rsidDel="00AC7D78">
          <w:delText xml:space="preserve"> </w:delText>
        </w:r>
        <w:r w:rsidDel="00AC7D78">
          <w:delText>connector pane.</w:delText>
        </w:r>
      </w:del>
    </w:p>
    <w:p w14:paraId="1B9C4E62" w14:textId="450903B8" w:rsidR="00A32A7A" w:rsidDel="00AC7D78" w:rsidRDefault="00A32A7A" w:rsidP="00A32A7A">
      <w:pPr>
        <w:pStyle w:val="ListParagraph"/>
        <w:numPr>
          <w:ilvl w:val="0"/>
          <w:numId w:val="7"/>
        </w:numPr>
        <w:rPr>
          <w:del w:id="91" w:author="Yin, He" w:date="2017-08-28T14:23:00Z"/>
        </w:rPr>
      </w:pPr>
      <w:del w:id="92" w:author="Yin, He" w:date="2017-08-28T14:23:00Z">
        <w:r w:rsidDel="00AC7D78">
          <w:delText>Set print options to display the output in the most useful format.</w:delText>
        </w:r>
      </w:del>
    </w:p>
    <w:p w14:paraId="5677D8D9" w14:textId="46052185" w:rsidR="00A32A7A" w:rsidDel="00AC7D78" w:rsidRDefault="00A32A7A" w:rsidP="001A1EAE">
      <w:pPr>
        <w:pStyle w:val="ListParagraph"/>
        <w:numPr>
          <w:ilvl w:val="0"/>
          <w:numId w:val="7"/>
        </w:numPr>
        <w:rPr>
          <w:del w:id="93" w:author="Yin, He" w:date="2017-08-28T14:23:00Z"/>
        </w:rPr>
      </w:pPr>
      <w:del w:id="94" w:author="Yin, He" w:date="2017-08-28T14:23:00Z">
        <w:r w:rsidDel="00AC7D78">
          <w:delText>Make test VIs that check error conditions, invalid values, and Cancel</w:delText>
        </w:r>
        <w:r w:rsidR="005E33A2" w:rsidDel="00AC7D78">
          <w:delText xml:space="preserve"> </w:delText>
        </w:r>
        <w:r w:rsidDel="00AC7D78">
          <w:delText>buttons.</w:delText>
        </w:r>
      </w:del>
    </w:p>
    <w:p w14:paraId="4EC6CF1A" w14:textId="36F556DC" w:rsidR="00A32A7A" w:rsidDel="00AC7D78" w:rsidRDefault="00A32A7A" w:rsidP="00A32A7A">
      <w:pPr>
        <w:pStyle w:val="ListParagraph"/>
        <w:numPr>
          <w:ilvl w:val="0"/>
          <w:numId w:val="7"/>
        </w:numPr>
        <w:rPr>
          <w:del w:id="95" w:author="Yin, He" w:date="2017-08-28T14:23:00Z"/>
        </w:rPr>
      </w:pPr>
      <w:del w:id="96" w:author="Yin, He" w:date="2017-08-28T14:23:00Z">
        <w:r w:rsidDel="00AC7D78">
          <w:delText>Save test VIs in a separate directory so you can reuse them.</w:delText>
        </w:r>
      </w:del>
    </w:p>
    <w:p w14:paraId="3C040338" w14:textId="0727C38E" w:rsidR="00A32A7A" w:rsidDel="00AC7D78" w:rsidRDefault="00A32A7A" w:rsidP="001A7E75">
      <w:pPr>
        <w:pStyle w:val="ListParagraph"/>
        <w:numPr>
          <w:ilvl w:val="0"/>
          <w:numId w:val="7"/>
        </w:numPr>
        <w:rPr>
          <w:del w:id="97" w:author="Yin, He" w:date="2017-08-28T14:23:00Z"/>
        </w:rPr>
      </w:pPr>
      <w:del w:id="98" w:author="Yin, He" w:date="2017-08-28T14:23:00Z">
        <w:r w:rsidDel="00AC7D78">
          <w:delText>Load and test VIs on multiple platforms, making sure labels fit and</w:delText>
        </w:r>
        <w:r w:rsidR="005E33A2" w:rsidDel="00AC7D78">
          <w:delText xml:space="preserve"> </w:delText>
        </w:r>
        <w:r w:rsidDel="00AC7D78">
          <w:delText>window size and position are correct.</w:delText>
        </w:r>
      </w:del>
    </w:p>
    <w:p w14:paraId="00FC4EF8" w14:textId="66CD3F50" w:rsidR="00A32A7A" w:rsidDel="00AC7D78" w:rsidRDefault="00A32A7A" w:rsidP="0058697C">
      <w:pPr>
        <w:pStyle w:val="ListParagraph"/>
        <w:numPr>
          <w:ilvl w:val="0"/>
          <w:numId w:val="7"/>
        </w:numPr>
        <w:rPr>
          <w:del w:id="99" w:author="Yin, He" w:date="2017-08-28T14:23:00Z"/>
        </w:rPr>
      </w:pPr>
      <w:del w:id="100" w:author="Yin, He" w:date="2017-08-28T14:23:00Z">
        <w:r w:rsidDel="00AC7D78">
          <w:delText>Avoid using VIs that are platform specific if the VIs need to run on</w:delText>
        </w:r>
        <w:r w:rsidR="005E33A2" w:rsidDel="00AC7D78">
          <w:delText xml:space="preserve"> </w:delText>
        </w:r>
        <w:r w:rsidDel="00AC7D78">
          <w:delText>multiple platforms.</w:delText>
        </w:r>
      </w:del>
    </w:p>
    <w:p w14:paraId="6A6E287A" w14:textId="355F57FC" w:rsidR="00A32A7A" w:rsidDel="00AC7D78" w:rsidRDefault="00A32A7A" w:rsidP="00E318D3">
      <w:pPr>
        <w:pStyle w:val="ListParagraph"/>
        <w:numPr>
          <w:ilvl w:val="0"/>
          <w:numId w:val="7"/>
        </w:numPr>
        <w:rPr>
          <w:del w:id="101" w:author="Yin, He" w:date="2017-08-28T14:23:00Z"/>
        </w:rPr>
      </w:pPr>
      <w:del w:id="102" w:author="Yin, He" w:date="2017-08-28T14:23:00Z">
        <w:r w:rsidDel="00AC7D78">
          <w:delText>Consider creating different versions of VIs that contain platform</w:delText>
        </w:r>
        <w:r w:rsidR="005E33A2" w:rsidDel="00AC7D78">
          <w:delText xml:space="preserve"> </w:delText>
        </w:r>
        <w:r w:rsidDel="00AC7D78">
          <w:delText>specific VIs and functions.</w:delText>
        </w:r>
      </w:del>
    </w:p>
    <w:p w14:paraId="1F13CCDB" w14:textId="33563CFA" w:rsidR="00A32A7A" w:rsidRPr="005E33A2" w:rsidDel="00AC7D78" w:rsidRDefault="00A32A7A" w:rsidP="00A32A7A">
      <w:pPr>
        <w:ind w:left="360"/>
        <w:rPr>
          <w:del w:id="103" w:author="Yin, He" w:date="2017-08-28T14:23:00Z"/>
          <w:b/>
          <w:sz w:val="28"/>
        </w:rPr>
      </w:pPr>
      <w:del w:id="104" w:author="Yin, He" w:date="2017-08-28T14:23:00Z">
        <w:r w:rsidRPr="005E33A2" w:rsidDel="00AC7D78">
          <w:rPr>
            <w:b/>
            <w:sz w:val="28"/>
          </w:rPr>
          <w:delText>Front Panel Checklist</w:delText>
        </w:r>
      </w:del>
    </w:p>
    <w:p w14:paraId="55A6A827" w14:textId="31655008" w:rsidR="00A32A7A" w:rsidDel="00AC7D78" w:rsidRDefault="00A32A7A" w:rsidP="005E33A2">
      <w:pPr>
        <w:pStyle w:val="ListParagraph"/>
        <w:numPr>
          <w:ilvl w:val="0"/>
          <w:numId w:val="9"/>
        </w:numPr>
        <w:rPr>
          <w:del w:id="105" w:author="Yin, He" w:date="2017-08-28T14:23:00Z"/>
        </w:rPr>
      </w:pPr>
      <w:del w:id="106" w:author="Yin, He" w:date="2017-08-28T14:23:00Z">
        <w:r w:rsidDel="00AC7D78">
          <w:delText>Give controls meaningful names. Use consistent capitalization.</w:delText>
        </w:r>
      </w:del>
    </w:p>
    <w:p w14:paraId="758DBBA7" w14:textId="4A655486" w:rsidR="00A32A7A" w:rsidDel="00AC7D78" w:rsidRDefault="00A32A7A" w:rsidP="005E33A2">
      <w:pPr>
        <w:pStyle w:val="ListParagraph"/>
        <w:numPr>
          <w:ilvl w:val="0"/>
          <w:numId w:val="9"/>
        </w:numPr>
        <w:rPr>
          <w:del w:id="107" w:author="Yin, He" w:date="2017-08-28T14:23:00Z"/>
        </w:rPr>
      </w:pPr>
      <w:del w:id="108" w:author="Yin, He" w:date="2017-08-28T14:23:00Z">
        <w:r w:rsidDel="00AC7D78">
          <w:delText>Make the background of control and indicator labels transparent.</w:delText>
        </w:r>
      </w:del>
    </w:p>
    <w:p w14:paraId="5964ED8D" w14:textId="745025FB" w:rsidR="00A32A7A" w:rsidDel="00AC7D78" w:rsidRDefault="005E33A2" w:rsidP="005E33A2">
      <w:pPr>
        <w:pStyle w:val="ListParagraph"/>
        <w:numPr>
          <w:ilvl w:val="0"/>
          <w:numId w:val="9"/>
        </w:numPr>
        <w:rPr>
          <w:del w:id="109" w:author="Yin, He" w:date="2017-08-28T14:23:00Z"/>
        </w:rPr>
      </w:pPr>
      <w:del w:id="110" w:author="Yin, He" w:date="2017-08-28T14:23:00Z">
        <w:r w:rsidDel="00AC7D78">
          <w:rPr>
            <w:rFonts w:ascii="Segoe UI Symbol" w:hAnsi="Segoe UI Symbol" w:cs="Segoe UI Symbol"/>
          </w:rPr>
          <w:delText>C</w:delText>
        </w:r>
        <w:r w:rsidR="00A32A7A" w:rsidDel="00AC7D78">
          <w:delText>heck for consistent placement of control names.</w:delText>
        </w:r>
      </w:del>
    </w:p>
    <w:p w14:paraId="0FFA2C0B" w14:textId="0A297D51" w:rsidR="00A32A7A" w:rsidDel="00AC7D78" w:rsidRDefault="00A32A7A" w:rsidP="000F4C81">
      <w:pPr>
        <w:pStyle w:val="ListParagraph"/>
        <w:numPr>
          <w:ilvl w:val="0"/>
          <w:numId w:val="9"/>
        </w:numPr>
        <w:rPr>
          <w:del w:id="111" w:author="Yin, He" w:date="2017-08-28T14:23:00Z"/>
        </w:rPr>
      </w:pPr>
      <w:del w:id="112" w:author="Yin, He" w:date="2017-08-28T14:23:00Z">
        <w:r w:rsidDel="00AC7D78">
          <w:delText>Use standard, consistent fonts—application, system, and</w:delText>
        </w:r>
        <w:r w:rsidR="005E33A2" w:rsidDel="00AC7D78">
          <w:delText xml:space="preserve"> </w:delText>
        </w:r>
        <w:r w:rsidDel="00AC7D78">
          <w:delText>dialog—throughout all front panels.</w:delText>
        </w:r>
      </w:del>
    </w:p>
    <w:p w14:paraId="0B78521B" w14:textId="65692AD1" w:rsidR="00A32A7A" w:rsidDel="00AC7D78" w:rsidRDefault="00A32A7A" w:rsidP="00800FEE">
      <w:pPr>
        <w:pStyle w:val="ListParagraph"/>
        <w:numPr>
          <w:ilvl w:val="0"/>
          <w:numId w:val="9"/>
        </w:numPr>
        <w:rPr>
          <w:del w:id="113" w:author="Yin, He" w:date="2017-08-28T14:23:00Z"/>
        </w:rPr>
      </w:pPr>
      <w:del w:id="114" w:author="Yin, He" w:date="2017-08-28T14:23:00Z">
        <w:r w:rsidDel="00AC7D78">
          <w:delText>Use Size to Text for all text for portability, and add carriage returns if</w:delText>
        </w:r>
        <w:r w:rsidR="005E33A2" w:rsidDel="00AC7D78">
          <w:delText xml:space="preserve"> </w:delText>
        </w:r>
        <w:r w:rsidDel="00AC7D78">
          <w:delText>necessary.</w:delText>
        </w:r>
      </w:del>
    </w:p>
    <w:p w14:paraId="21F27A73" w14:textId="080DA8F3" w:rsidR="00A32A7A" w:rsidDel="00AC7D78" w:rsidRDefault="00A32A7A" w:rsidP="00697592">
      <w:pPr>
        <w:pStyle w:val="ListParagraph"/>
        <w:numPr>
          <w:ilvl w:val="0"/>
          <w:numId w:val="9"/>
        </w:numPr>
        <w:rPr>
          <w:del w:id="115" w:author="Yin, He" w:date="2017-08-28T14:23:00Z"/>
        </w:rPr>
      </w:pPr>
      <w:del w:id="116" w:author="Yin, He" w:date="2017-08-28T14:23:00Z">
        <w:r w:rsidDel="00AC7D78">
          <w:delText>Use path controls instead of string controls to specify the location of</w:delText>
        </w:r>
        <w:r w:rsidR="005E33A2" w:rsidDel="00AC7D78">
          <w:delText xml:space="preserve"> </w:delText>
        </w:r>
        <w:r w:rsidDel="00AC7D78">
          <w:delText>files or directories.</w:delText>
        </w:r>
      </w:del>
    </w:p>
    <w:p w14:paraId="6E5060CC" w14:textId="7F6AE032" w:rsidR="00A32A7A" w:rsidDel="00AC7D78" w:rsidRDefault="00A32A7A" w:rsidP="009D7E23">
      <w:pPr>
        <w:pStyle w:val="ListParagraph"/>
        <w:numPr>
          <w:ilvl w:val="0"/>
          <w:numId w:val="9"/>
        </w:numPr>
        <w:rPr>
          <w:del w:id="117" w:author="Yin, He" w:date="2017-08-28T14:23:00Z"/>
        </w:rPr>
      </w:pPr>
      <w:del w:id="118" w:author="Yin, He" w:date="2017-08-28T14:23:00Z">
        <w:r w:rsidDel="00AC7D78">
          <w:delText>Put default values in parentheses on captions for controls in subVI</w:delText>
        </w:r>
        <w:r w:rsidR="005E33A2" w:rsidDel="00AC7D78">
          <w:delText xml:space="preserve"> </w:delText>
        </w:r>
        <w:r w:rsidDel="00AC7D78">
          <w:delText>front panels.</w:delText>
        </w:r>
      </w:del>
    </w:p>
    <w:p w14:paraId="1C9E55D7" w14:textId="192F05DA" w:rsidR="00A32A7A" w:rsidDel="00AC7D78" w:rsidRDefault="00A32A7A" w:rsidP="00242BA5">
      <w:pPr>
        <w:pStyle w:val="ListParagraph"/>
        <w:numPr>
          <w:ilvl w:val="0"/>
          <w:numId w:val="9"/>
        </w:numPr>
        <w:rPr>
          <w:del w:id="119" w:author="Yin, He" w:date="2017-08-28T14:23:00Z"/>
        </w:rPr>
      </w:pPr>
      <w:del w:id="120" w:author="Yin, He" w:date="2017-08-28T14:23:00Z">
        <w:r w:rsidDel="00AC7D78">
          <w:delText>Include unit information in names. If applicable, for example, use</w:delText>
        </w:r>
        <w:r w:rsidR="005E33A2" w:rsidDel="00AC7D78">
          <w:delText xml:space="preserve"> </w:delText>
        </w:r>
        <w:r w:rsidDel="00AC7D78">
          <w:delText>Time Limit (10 Seconds).</w:delText>
        </w:r>
      </w:del>
    </w:p>
    <w:p w14:paraId="014FE9F5" w14:textId="55090E76" w:rsidR="00A32A7A" w:rsidDel="00AC7D78" w:rsidRDefault="00A32A7A" w:rsidP="000B4F18">
      <w:pPr>
        <w:pStyle w:val="ListParagraph"/>
        <w:numPr>
          <w:ilvl w:val="0"/>
          <w:numId w:val="9"/>
        </w:numPr>
        <w:rPr>
          <w:del w:id="121" w:author="Yin, He" w:date="2017-08-28T14:23:00Z"/>
        </w:rPr>
      </w:pPr>
      <w:del w:id="122" w:author="Yin, He" w:date="2017-08-28T14:23:00Z">
        <w:r w:rsidDel="00AC7D78">
          <w:delText>Write descriptions for controls and indicators, including array, cluster,</w:delText>
        </w:r>
        <w:r w:rsidR="005E33A2" w:rsidDel="00AC7D78">
          <w:delText xml:space="preserve"> </w:delText>
        </w:r>
        <w:r w:rsidDel="00AC7D78">
          <w:delText>and refnum elements. Remember that you might need to change the</w:delText>
        </w:r>
        <w:r w:rsidR="005E33A2" w:rsidDel="00AC7D78">
          <w:delText xml:space="preserve"> </w:delText>
        </w:r>
        <w:r w:rsidDel="00AC7D78">
          <w:delText>description if you copy the control.</w:delText>
        </w:r>
      </w:del>
    </w:p>
    <w:p w14:paraId="71CF0F1A" w14:textId="6C45B90F" w:rsidR="00A32A7A" w:rsidDel="00AC7D78" w:rsidRDefault="00A32A7A" w:rsidP="00E12DD0">
      <w:pPr>
        <w:pStyle w:val="ListParagraph"/>
        <w:numPr>
          <w:ilvl w:val="0"/>
          <w:numId w:val="9"/>
        </w:numPr>
        <w:rPr>
          <w:del w:id="123" w:author="Yin, He" w:date="2017-08-28T14:23:00Z"/>
        </w:rPr>
      </w:pPr>
      <w:del w:id="124" w:author="Yin, He" w:date="2017-08-28T14:23:00Z">
        <w:r w:rsidDel="00AC7D78">
          <w:delText>Create tip strips for front panel items so users have an easy way to</w:delText>
        </w:r>
        <w:r w:rsidR="005E33A2" w:rsidDel="00AC7D78">
          <w:delText xml:space="preserve"> </w:delText>
        </w:r>
        <w:r w:rsidDel="00AC7D78">
          <w:delText>understand the functionality of controls on user interface VIs.</w:delText>
        </w:r>
      </w:del>
    </w:p>
    <w:p w14:paraId="2F835401" w14:textId="0564AC71" w:rsidR="00A32A7A" w:rsidDel="00AC7D78" w:rsidRDefault="00A32A7A" w:rsidP="00BF73FA">
      <w:pPr>
        <w:pStyle w:val="ListParagraph"/>
        <w:numPr>
          <w:ilvl w:val="0"/>
          <w:numId w:val="9"/>
        </w:numPr>
        <w:rPr>
          <w:del w:id="125" w:author="Yin, He" w:date="2017-08-28T14:23:00Z"/>
        </w:rPr>
      </w:pPr>
      <w:del w:id="126" w:author="Yin, He" w:date="2017-08-28T14:23:00Z">
        <w:r w:rsidDel="00AC7D78">
          <w:delText>Arrange controls logically. For user interface VIs, put the most</w:delText>
        </w:r>
        <w:r w:rsidR="005E33A2" w:rsidDel="00AC7D78">
          <w:delText xml:space="preserve"> </w:delText>
        </w:r>
        <w:r w:rsidDel="00AC7D78">
          <w:delText>important controls in the most prominent positions. For subVIs, put</w:delText>
        </w:r>
        <w:r w:rsidR="005E33A2" w:rsidDel="00AC7D78">
          <w:delText xml:space="preserve"> </w:delText>
        </w:r>
        <w:r w:rsidDel="00AC7D78">
          <w:delText>inputs on the left and outputs on the right and follow connector pane</w:delText>
        </w:r>
        <w:r w:rsidR="005E33A2" w:rsidDel="00AC7D78">
          <w:delText xml:space="preserve"> </w:delText>
        </w:r>
        <w:r w:rsidDel="00AC7D78">
          <w:delText>terminals.</w:delText>
        </w:r>
      </w:del>
    </w:p>
    <w:p w14:paraId="5C3A7D9B" w14:textId="3D2E6171" w:rsidR="00A32A7A" w:rsidDel="00AC7D78" w:rsidRDefault="00A32A7A" w:rsidP="00280EF7">
      <w:pPr>
        <w:pStyle w:val="ListParagraph"/>
        <w:numPr>
          <w:ilvl w:val="0"/>
          <w:numId w:val="9"/>
        </w:numPr>
        <w:rPr>
          <w:del w:id="127" w:author="Yin, He" w:date="2017-08-28T14:23:00Z"/>
        </w:rPr>
      </w:pPr>
      <w:del w:id="128" w:author="Yin, He" w:date="2017-08-28T14:23:00Z">
        <w:r w:rsidDel="00AC7D78">
          <w:delText>Arrange controls attractively, using the Align Objects and the</w:delText>
        </w:r>
        <w:r w:rsidR="005E33A2" w:rsidDel="00AC7D78">
          <w:delText xml:space="preserve"> </w:delText>
        </w:r>
        <w:r w:rsidDel="00AC7D78">
          <w:delText>Distribute Objects pull-down menus.</w:delText>
        </w:r>
      </w:del>
    </w:p>
    <w:p w14:paraId="4AF19BF1" w14:textId="066D10DE" w:rsidR="00A32A7A" w:rsidDel="00AC7D78" w:rsidRDefault="00A32A7A" w:rsidP="005E33A2">
      <w:pPr>
        <w:pStyle w:val="ListParagraph"/>
        <w:numPr>
          <w:ilvl w:val="0"/>
          <w:numId w:val="9"/>
        </w:numPr>
        <w:rPr>
          <w:del w:id="129" w:author="Yin, He" w:date="2017-08-28T14:23:00Z"/>
        </w:rPr>
      </w:pPr>
      <w:del w:id="130" w:author="Yin, He" w:date="2017-08-28T14:23:00Z">
        <w:r w:rsidDel="00AC7D78">
          <w:delText>Do not overlap controls.</w:delText>
        </w:r>
      </w:del>
    </w:p>
    <w:p w14:paraId="31F85753" w14:textId="4CC453C8" w:rsidR="00A32A7A" w:rsidDel="00AC7D78" w:rsidRDefault="00A32A7A" w:rsidP="005E33A2">
      <w:pPr>
        <w:pStyle w:val="ListParagraph"/>
        <w:numPr>
          <w:ilvl w:val="0"/>
          <w:numId w:val="9"/>
        </w:numPr>
        <w:rPr>
          <w:del w:id="131" w:author="Yin, He" w:date="2017-08-28T14:23:00Z"/>
        </w:rPr>
      </w:pPr>
      <w:del w:id="132" w:author="Yin, He" w:date="2017-08-28T14:23:00Z">
        <w:r w:rsidDel="00AC7D78">
          <w:delText>Use color logically and sparingly, if at all.</w:delText>
        </w:r>
      </w:del>
    </w:p>
    <w:p w14:paraId="1F3ADEC6" w14:textId="6FCB752E" w:rsidR="00A32A7A" w:rsidDel="00AC7D78" w:rsidRDefault="00A32A7A" w:rsidP="008200F7">
      <w:pPr>
        <w:pStyle w:val="ListParagraph"/>
        <w:numPr>
          <w:ilvl w:val="0"/>
          <w:numId w:val="9"/>
        </w:numPr>
        <w:rPr>
          <w:del w:id="133" w:author="Yin, He" w:date="2017-08-28T14:23:00Z"/>
        </w:rPr>
      </w:pPr>
      <w:del w:id="134" w:author="Yin, He" w:date="2017-08-28T14:23:00Z">
        <w:r w:rsidDel="00AC7D78">
          <w:delText>Provide a Stop button if necessary. Do not use the Abort button to stop</w:delText>
        </w:r>
        <w:r w:rsidR="005E33A2" w:rsidDel="00AC7D78">
          <w:delText xml:space="preserve"> </w:delText>
        </w:r>
        <w:r w:rsidDel="00AC7D78">
          <w:delText>a VI. Hide the Abort button.</w:delText>
        </w:r>
      </w:del>
    </w:p>
    <w:p w14:paraId="308120AE" w14:textId="714490F6" w:rsidR="00A32A7A" w:rsidDel="00AC7D78" w:rsidRDefault="00A32A7A" w:rsidP="00C53F91">
      <w:pPr>
        <w:pStyle w:val="ListParagraph"/>
        <w:numPr>
          <w:ilvl w:val="0"/>
          <w:numId w:val="9"/>
        </w:numPr>
        <w:rPr>
          <w:del w:id="135" w:author="Yin, He" w:date="2017-08-28T14:23:00Z"/>
        </w:rPr>
      </w:pPr>
      <w:del w:id="136" w:author="Yin, He" w:date="2017-08-28T14:23:00Z">
        <w:r w:rsidDel="00AC7D78">
          <w:delText>Use ring controls and enumerated controls where appropriate. If you</w:delText>
        </w:r>
        <w:r w:rsidR="005E33A2" w:rsidDel="00AC7D78">
          <w:delText xml:space="preserve"> </w:delText>
        </w:r>
        <w:r w:rsidDel="00AC7D78">
          <w:delText>are using a Boolean control for two options, consider using an</w:delText>
        </w:r>
        <w:r w:rsidR="005E33A2" w:rsidDel="00AC7D78">
          <w:delText xml:space="preserve"> </w:delText>
        </w:r>
        <w:r w:rsidDel="00AC7D78">
          <w:delText>enumerated control instead to allow for future expansion of options.</w:delText>
        </w:r>
      </w:del>
    </w:p>
    <w:p w14:paraId="64CF8960" w14:textId="68EFD3E7" w:rsidR="00A32A7A" w:rsidDel="00AC7D78" w:rsidRDefault="00A32A7A" w:rsidP="002B53BE">
      <w:pPr>
        <w:pStyle w:val="ListParagraph"/>
        <w:numPr>
          <w:ilvl w:val="0"/>
          <w:numId w:val="9"/>
        </w:numPr>
        <w:rPr>
          <w:del w:id="137" w:author="Yin, He" w:date="2017-08-28T14:23:00Z"/>
        </w:rPr>
      </w:pPr>
      <w:del w:id="138" w:author="Yin, He" w:date="2017-08-28T14:23:00Z">
        <w:r w:rsidDel="00AC7D78">
          <w:delText>Use custom controls or typedefs for common controls, especially for</w:delText>
        </w:r>
        <w:r w:rsidR="005E33A2" w:rsidDel="00AC7D78">
          <w:delText xml:space="preserve"> </w:delText>
        </w:r>
        <w:r w:rsidDel="00AC7D78">
          <w:delText>rings and enums.</w:delText>
        </w:r>
      </w:del>
    </w:p>
    <w:p w14:paraId="08D623BC" w14:textId="4875DF86" w:rsidR="00A32A7A" w:rsidDel="00AC7D78" w:rsidRDefault="00A32A7A" w:rsidP="00F7307A">
      <w:pPr>
        <w:pStyle w:val="ListParagraph"/>
        <w:numPr>
          <w:ilvl w:val="0"/>
          <w:numId w:val="9"/>
        </w:numPr>
        <w:rPr>
          <w:del w:id="139" w:author="Yin, He" w:date="2017-08-28T14:23:00Z"/>
        </w:rPr>
      </w:pPr>
      <w:del w:id="140" w:author="Yin, He" w:date="2017-08-28T14:23:00Z">
        <w:r w:rsidDel="00AC7D78">
          <w:delText>Label custom controls with the same name as the file. For</w:delText>
        </w:r>
        <w:r w:rsidR="005E33A2" w:rsidDel="00AC7D78">
          <w:delText xml:space="preserve"> </w:delText>
        </w:r>
        <w:r w:rsidDel="00AC7D78">
          <w:delText>example, Alarm Boolean.ctl has the default name Alarm Boolean.</w:delText>
        </w:r>
      </w:del>
    </w:p>
    <w:p w14:paraId="1A25A071" w14:textId="702129F2" w:rsidR="00A32A7A" w:rsidDel="00AC7D78" w:rsidRDefault="00A32A7A" w:rsidP="00B80B4A">
      <w:pPr>
        <w:pStyle w:val="ListParagraph"/>
        <w:numPr>
          <w:ilvl w:val="0"/>
          <w:numId w:val="9"/>
        </w:numPr>
        <w:rPr>
          <w:del w:id="141" w:author="Yin, He" w:date="2017-08-28T14:23:00Z"/>
        </w:rPr>
      </w:pPr>
      <w:del w:id="142" w:author="Yin, He" w:date="2017-08-28T14:23:00Z">
        <w:r w:rsidDel="00AC7D78">
          <w:delText>Make sure that all the controls on the front panel are of the same style.</w:delText>
        </w:r>
        <w:r w:rsidR="005E33A2" w:rsidDel="00AC7D78">
          <w:delText xml:space="preserve"> </w:delText>
        </w:r>
        <w:r w:rsidDel="00AC7D78">
          <w:delText>For example, do not use both classic and 3D controls on the front</w:delText>
        </w:r>
        <w:r w:rsidR="005E33A2" w:rsidDel="00AC7D78">
          <w:delText xml:space="preserve"> </w:delText>
        </w:r>
        <w:r w:rsidDel="00AC7D78">
          <w:delText>panel.</w:delText>
        </w:r>
      </w:del>
    </w:p>
    <w:p w14:paraId="3088CAEB" w14:textId="6749420F" w:rsidR="00A32A7A" w:rsidRPr="005E33A2" w:rsidDel="00AC7D78" w:rsidRDefault="00A32A7A" w:rsidP="00A32A7A">
      <w:pPr>
        <w:ind w:left="360"/>
        <w:rPr>
          <w:del w:id="143" w:author="Yin, He" w:date="2017-08-28T14:23:00Z"/>
          <w:b/>
          <w:sz w:val="28"/>
        </w:rPr>
      </w:pPr>
      <w:del w:id="144" w:author="Yin, He" w:date="2017-08-28T14:23:00Z">
        <w:r w:rsidRPr="005E33A2" w:rsidDel="00AC7D78">
          <w:rPr>
            <w:b/>
            <w:sz w:val="28"/>
          </w:rPr>
          <w:delText>Block Diagram Checklist</w:delText>
        </w:r>
      </w:del>
    </w:p>
    <w:p w14:paraId="0ADD783C" w14:textId="3436D9A2" w:rsidR="00A32A7A" w:rsidDel="00AC7D78" w:rsidRDefault="00A32A7A" w:rsidP="00B03C52">
      <w:pPr>
        <w:pStyle w:val="ListParagraph"/>
        <w:numPr>
          <w:ilvl w:val="0"/>
          <w:numId w:val="8"/>
        </w:numPr>
        <w:rPr>
          <w:del w:id="145" w:author="Yin, He" w:date="2017-08-28T14:23:00Z"/>
        </w:rPr>
      </w:pPr>
      <w:del w:id="146" w:author="Yin, He" w:date="2017-08-28T14:23:00Z">
        <w:r w:rsidDel="00AC7D78">
          <w:delText>Avoid creating extremely large block diagrams. Limit the scrolling</w:delText>
        </w:r>
        <w:r w:rsidR="005E33A2" w:rsidDel="00AC7D78">
          <w:delText xml:space="preserve"> </w:delText>
        </w:r>
        <w:r w:rsidDel="00AC7D78">
          <w:delText>necessary to see the entire block diagram to one direction.</w:delText>
        </w:r>
      </w:del>
    </w:p>
    <w:p w14:paraId="6D5A479F" w14:textId="5650038F" w:rsidR="00A32A7A" w:rsidDel="00AC7D78" w:rsidRDefault="00A32A7A" w:rsidP="00C52260">
      <w:pPr>
        <w:pStyle w:val="ListParagraph"/>
        <w:numPr>
          <w:ilvl w:val="0"/>
          <w:numId w:val="8"/>
        </w:numPr>
        <w:rPr>
          <w:del w:id="147" w:author="Yin, He" w:date="2017-08-28T14:23:00Z"/>
        </w:rPr>
      </w:pPr>
      <w:del w:id="148" w:author="Yin, He" w:date="2017-08-28T14:23:00Z">
        <w:r w:rsidDel="00AC7D78">
          <w:delText>Label controls, important functions, constants, Property Nodes, local</w:delText>
        </w:r>
        <w:r w:rsidR="005E33A2" w:rsidDel="00AC7D78">
          <w:delText xml:space="preserve"> </w:delText>
        </w:r>
        <w:r w:rsidDel="00AC7D78">
          <w:delText>variables, global variables, and structures.</w:delText>
        </w:r>
      </w:del>
    </w:p>
    <w:p w14:paraId="3B7A96F3" w14:textId="62340C20" w:rsidR="00A32A7A" w:rsidDel="00AC7D78" w:rsidRDefault="00A32A7A" w:rsidP="005065B5">
      <w:pPr>
        <w:pStyle w:val="ListParagraph"/>
        <w:numPr>
          <w:ilvl w:val="0"/>
          <w:numId w:val="8"/>
        </w:numPr>
        <w:rPr>
          <w:del w:id="149" w:author="Yin, He" w:date="2017-08-28T14:23:00Z"/>
        </w:rPr>
      </w:pPr>
      <w:del w:id="150" w:author="Yin, He" w:date="2017-08-28T14:23:00Z">
        <w:r w:rsidDel="00AC7D78">
          <w:delText>Add comments. Use object labels instead of free labels where</w:delText>
        </w:r>
        <w:r w:rsidR="005E33A2" w:rsidDel="00AC7D78">
          <w:delText xml:space="preserve"> </w:delText>
        </w:r>
        <w:r w:rsidDel="00AC7D78">
          <w:delText>applicable and scrollable string constants for long comments.</w:delText>
        </w:r>
      </w:del>
    </w:p>
    <w:p w14:paraId="68FDA93D" w14:textId="5820938F" w:rsidR="00A32A7A" w:rsidDel="00AC7D78" w:rsidRDefault="00A32A7A" w:rsidP="007F70BD">
      <w:pPr>
        <w:pStyle w:val="ListParagraph"/>
        <w:numPr>
          <w:ilvl w:val="0"/>
          <w:numId w:val="8"/>
        </w:numPr>
        <w:rPr>
          <w:del w:id="151" w:author="Yin, He" w:date="2017-08-28T14:23:00Z"/>
        </w:rPr>
      </w:pPr>
      <w:del w:id="152" w:author="Yin, He" w:date="2017-08-28T14:23:00Z">
        <w:r w:rsidDel="00AC7D78">
          <w:delText>Place labels below objects when possible and right-justify text if label</w:delText>
        </w:r>
        <w:r w:rsidR="005E33A2" w:rsidDel="00AC7D78">
          <w:delText xml:space="preserve"> </w:delText>
        </w:r>
        <w:r w:rsidDel="00AC7D78">
          <w:delText>is placed to the left of an object.</w:delText>
        </w:r>
      </w:del>
    </w:p>
    <w:p w14:paraId="66527581" w14:textId="5E9666D1" w:rsidR="00A32A7A" w:rsidDel="00AC7D78" w:rsidRDefault="00A32A7A" w:rsidP="005E33A2">
      <w:pPr>
        <w:pStyle w:val="ListParagraph"/>
        <w:numPr>
          <w:ilvl w:val="0"/>
          <w:numId w:val="8"/>
        </w:numPr>
        <w:rPr>
          <w:del w:id="153" w:author="Yin, He" w:date="2017-08-28T14:23:00Z"/>
        </w:rPr>
      </w:pPr>
      <w:del w:id="154" w:author="Yin, He" w:date="2017-08-28T14:23:00Z">
        <w:r w:rsidDel="00AC7D78">
          <w:delText>Use standard, consistent font conventions throughout.</w:delText>
        </w:r>
      </w:del>
    </w:p>
    <w:p w14:paraId="0472C8BB" w14:textId="745733B2" w:rsidR="00A32A7A" w:rsidDel="00AC7D78" w:rsidRDefault="00A32A7A" w:rsidP="005E33A2">
      <w:pPr>
        <w:pStyle w:val="ListParagraph"/>
        <w:numPr>
          <w:ilvl w:val="0"/>
          <w:numId w:val="8"/>
        </w:numPr>
        <w:rPr>
          <w:del w:id="155" w:author="Yin, He" w:date="2017-08-28T14:23:00Z"/>
        </w:rPr>
      </w:pPr>
      <w:del w:id="156" w:author="Yin, He" w:date="2017-08-28T14:23:00Z">
        <w:r w:rsidDel="00AC7D78">
          <w:delText>Use Size to Text for all text and add carriage returns if necessary.</w:delText>
        </w:r>
      </w:del>
    </w:p>
    <w:p w14:paraId="428B72DE" w14:textId="0F70310D" w:rsidR="00A32A7A" w:rsidDel="00AC7D78" w:rsidRDefault="00A32A7A" w:rsidP="00056D34">
      <w:pPr>
        <w:pStyle w:val="ListParagraph"/>
        <w:numPr>
          <w:ilvl w:val="0"/>
          <w:numId w:val="8"/>
        </w:numPr>
        <w:rPr>
          <w:del w:id="157" w:author="Yin, He" w:date="2017-08-28T14:23:00Z"/>
        </w:rPr>
      </w:pPr>
      <w:del w:id="158" w:author="Yin, He" w:date="2017-08-28T14:23:00Z">
        <w:r w:rsidDel="00AC7D78">
          <w:delText>Flow data from left to right. Wires enter from the left and exit to the</w:delText>
        </w:r>
        <w:r w:rsidR="005E33A2" w:rsidDel="00AC7D78">
          <w:delText xml:space="preserve">m </w:delText>
        </w:r>
        <w:r w:rsidDel="00AC7D78">
          <w:delText>right.</w:delText>
        </w:r>
      </w:del>
    </w:p>
    <w:p w14:paraId="7AC28CAE" w14:textId="1F1A5405" w:rsidR="00A32A7A" w:rsidDel="00AC7D78" w:rsidRDefault="00A32A7A" w:rsidP="005E33A2">
      <w:pPr>
        <w:pStyle w:val="ListParagraph"/>
        <w:numPr>
          <w:ilvl w:val="0"/>
          <w:numId w:val="8"/>
        </w:numPr>
        <w:rPr>
          <w:del w:id="159" w:author="Yin, He" w:date="2017-08-28T14:23:00Z"/>
        </w:rPr>
      </w:pPr>
      <w:del w:id="160" w:author="Yin, He" w:date="2017-08-28T14:23:00Z">
        <w:r w:rsidDel="00AC7D78">
          <w:delText>Align and distribute functions, terminals, and constants.</w:delText>
        </w:r>
      </w:del>
    </w:p>
    <w:p w14:paraId="149BEDD8" w14:textId="177D9B89" w:rsidR="00A32A7A" w:rsidDel="00AC7D78" w:rsidRDefault="00A32A7A" w:rsidP="005E33A2">
      <w:pPr>
        <w:pStyle w:val="ListParagraph"/>
        <w:numPr>
          <w:ilvl w:val="0"/>
          <w:numId w:val="8"/>
        </w:numPr>
        <w:rPr>
          <w:del w:id="161" w:author="Yin, He" w:date="2017-08-28T14:23:00Z"/>
        </w:rPr>
      </w:pPr>
      <w:del w:id="162" w:author="Yin, He" w:date="2017-08-28T14:23:00Z">
        <w:r w:rsidDel="00AC7D78">
          <w:delText>Label long wires with small free labels with white backgrounds.</w:delText>
        </w:r>
      </w:del>
    </w:p>
    <w:p w14:paraId="3D002A0C" w14:textId="0D739B8E" w:rsidR="00A32A7A" w:rsidDel="00AC7D78" w:rsidRDefault="00A32A7A" w:rsidP="0075106D">
      <w:pPr>
        <w:pStyle w:val="ListParagraph"/>
        <w:numPr>
          <w:ilvl w:val="0"/>
          <w:numId w:val="8"/>
        </w:numPr>
        <w:rPr>
          <w:del w:id="163" w:author="Yin, He" w:date="2017-08-28T14:23:00Z"/>
        </w:rPr>
      </w:pPr>
      <w:del w:id="164" w:author="Yin, He" w:date="2017-08-28T14:23:00Z">
        <w:r w:rsidDel="00AC7D78">
          <w:delText>Avoid placing block diagram objects, such as subVIs or structures,</w:delText>
        </w:r>
        <w:r w:rsidR="005E33A2" w:rsidDel="00AC7D78">
          <w:delText xml:space="preserve"> </w:delText>
        </w:r>
        <w:r w:rsidDel="00AC7D78">
          <w:delText>on top of wires.</w:delText>
        </w:r>
      </w:del>
    </w:p>
    <w:p w14:paraId="4A59D923" w14:textId="0E842902" w:rsidR="00A32A7A" w:rsidDel="00AC7D78" w:rsidRDefault="00A32A7A" w:rsidP="005E33A2">
      <w:pPr>
        <w:pStyle w:val="ListParagraph"/>
        <w:numPr>
          <w:ilvl w:val="0"/>
          <w:numId w:val="8"/>
        </w:numPr>
        <w:rPr>
          <w:del w:id="165" w:author="Yin, He" w:date="2017-08-28T14:23:00Z"/>
        </w:rPr>
      </w:pPr>
      <w:del w:id="166" w:author="Yin, He" w:date="2017-08-28T14:23:00Z">
        <w:r w:rsidDel="00AC7D78">
          <w:delText>Do not wire behind objects.</w:delText>
        </w:r>
      </w:del>
    </w:p>
    <w:p w14:paraId="73EBF831" w14:textId="7A5BE91E" w:rsidR="00A32A7A" w:rsidDel="00AC7D78" w:rsidRDefault="00A32A7A" w:rsidP="00263A0A">
      <w:pPr>
        <w:pStyle w:val="ListParagraph"/>
        <w:numPr>
          <w:ilvl w:val="0"/>
          <w:numId w:val="8"/>
        </w:numPr>
        <w:rPr>
          <w:del w:id="167" w:author="Yin, He" w:date="2017-08-28T14:23:00Z"/>
        </w:rPr>
      </w:pPr>
      <w:del w:id="168" w:author="Yin, He" w:date="2017-08-28T14:23:00Z">
        <w:r w:rsidDel="00AC7D78">
          <w:delText>Use path constants instead of string constants to specify the location of</w:delText>
        </w:r>
        <w:r w:rsidR="005E33A2" w:rsidDel="00AC7D78">
          <w:delText xml:space="preserve"> </w:delText>
        </w:r>
        <w:r w:rsidDel="00AC7D78">
          <w:delText>files or directories.</w:delText>
        </w:r>
      </w:del>
    </w:p>
    <w:p w14:paraId="3E9D5FE5" w14:textId="0753BAB7" w:rsidR="00A32A7A" w:rsidDel="00AC7D78" w:rsidRDefault="00A32A7A" w:rsidP="005E33A2">
      <w:pPr>
        <w:pStyle w:val="ListParagraph"/>
        <w:numPr>
          <w:ilvl w:val="0"/>
          <w:numId w:val="8"/>
        </w:numPr>
        <w:rPr>
          <w:del w:id="169" w:author="Yin, He" w:date="2017-08-28T14:23:00Z"/>
        </w:rPr>
      </w:pPr>
      <w:del w:id="170" w:author="Yin, He" w:date="2017-08-28T14:23:00Z">
        <w:r w:rsidDel="00AC7D78">
          <w:delText>Make good use of reusable, testable subVIs.</w:delText>
        </w:r>
      </w:del>
    </w:p>
    <w:p w14:paraId="3674A3D7" w14:textId="452B8D24" w:rsidR="00A32A7A" w:rsidDel="00AC7D78" w:rsidRDefault="00A32A7A" w:rsidP="005E33A2">
      <w:pPr>
        <w:pStyle w:val="ListParagraph"/>
        <w:numPr>
          <w:ilvl w:val="0"/>
          <w:numId w:val="8"/>
        </w:numPr>
        <w:rPr>
          <w:del w:id="171" w:author="Yin, He" w:date="2017-08-28T14:23:00Z"/>
        </w:rPr>
      </w:pPr>
      <w:del w:id="172" w:author="Yin, He" w:date="2017-08-28T14:23:00Z">
        <w:r w:rsidDel="00AC7D78">
          <w:delText>Use error in and error out clusters in all subVIs.</w:delText>
        </w:r>
      </w:del>
    </w:p>
    <w:p w14:paraId="33BE4C2B" w14:textId="7129E0A5" w:rsidR="00A32A7A" w:rsidDel="00AC7D78" w:rsidRDefault="00A32A7A" w:rsidP="00A52592">
      <w:pPr>
        <w:pStyle w:val="ListParagraph"/>
        <w:numPr>
          <w:ilvl w:val="0"/>
          <w:numId w:val="8"/>
        </w:numPr>
        <w:rPr>
          <w:del w:id="173" w:author="Yin, He" w:date="2017-08-28T14:23:00Z"/>
        </w:rPr>
      </w:pPr>
      <w:del w:id="174" w:author="Yin, He" w:date="2017-08-28T14:23:00Z">
        <w:r w:rsidDel="00AC7D78">
          <w:delText>Make sure the program can deal with error conditions and invalid</w:delText>
        </w:r>
        <w:r w:rsidR="005E33A2" w:rsidDel="00AC7D78">
          <w:delText xml:space="preserve"> </w:delText>
        </w:r>
        <w:r w:rsidDel="00AC7D78">
          <w:delText>values.</w:delText>
        </w:r>
      </w:del>
    </w:p>
    <w:p w14:paraId="267CD807" w14:textId="7239F680" w:rsidR="00A32A7A" w:rsidDel="00AC7D78" w:rsidRDefault="00A32A7A" w:rsidP="005E33A2">
      <w:pPr>
        <w:pStyle w:val="ListParagraph"/>
        <w:numPr>
          <w:ilvl w:val="0"/>
          <w:numId w:val="8"/>
        </w:numPr>
        <w:rPr>
          <w:del w:id="175" w:author="Yin, He" w:date="2017-08-28T14:23:00Z"/>
        </w:rPr>
      </w:pPr>
      <w:del w:id="176" w:author="Yin, He" w:date="2017-08-28T14:23:00Z">
        <w:r w:rsidDel="00AC7D78">
          <w:delText>Show name of source code or include source code for any CINs.</w:delText>
        </w:r>
      </w:del>
    </w:p>
    <w:p w14:paraId="1E78462F" w14:textId="0937E163" w:rsidR="00A32A7A" w:rsidDel="00AC7D78" w:rsidRDefault="00A32A7A" w:rsidP="002C6127">
      <w:pPr>
        <w:pStyle w:val="ListParagraph"/>
        <w:numPr>
          <w:ilvl w:val="0"/>
          <w:numId w:val="8"/>
        </w:numPr>
        <w:rPr>
          <w:del w:id="177" w:author="Yin, He" w:date="2017-08-28T14:23:00Z"/>
        </w:rPr>
      </w:pPr>
      <w:del w:id="178" w:author="Yin, He" w:date="2017-08-28T14:23:00Z">
        <w:r w:rsidDel="00AC7D78">
          <w:delText>Consider using a Flat Sequence structure if you have a sequence</w:delText>
        </w:r>
        <w:r w:rsidR="005E33A2" w:rsidDel="00AC7D78">
          <w:delText xml:space="preserve"> </w:delText>
        </w:r>
        <w:r w:rsidDel="00AC7D78">
          <w:delText>structure in the VI.</w:delText>
        </w:r>
      </w:del>
    </w:p>
    <w:p w14:paraId="0729310D" w14:textId="5AC1D057" w:rsidR="00A32A7A" w:rsidDel="00AC7D78" w:rsidRDefault="00A32A7A" w:rsidP="00815FFA">
      <w:pPr>
        <w:pStyle w:val="ListParagraph"/>
        <w:numPr>
          <w:ilvl w:val="0"/>
          <w:numId w:val="8"/>
        </w:numPr>
        <w:rPr>
          <w:del w:id="179" w:author="Yin, He" w:date="2017-08-28T14:23:00Z"/>
        </w:rPr>
      </w:pPr>
      <w:del w:id="180" w:author="Yin, He" w:date="2017-08-28T14:23:00Z">
        <w:r w:rsidDel="00AC7D78">
          <w:delText>Save the VI with the most important frame of multiframed structures</w:delText>
        </w:r>
        <w:r w:rsidR="005E33A2" w:rsidDel="00AC7D78">
          <w:delText xml:space="preserve"> </w:delText>
        </w:r>
        <w:r w:rsidDel="00AC7D78">
          <w:delText>(Case, Stacked Sequence, and Event structures) showing.</w:delText>
        </w:r>
      </w:del>
    </w:p>
    <w:p w14:paraId="524B6722" w14:textId="23A73CE7" w:rsidR="00A32A7A" w:rsidDel="00AC7D78" w:rsidRDefault="00A32A7A" w:rsidP="00B7181C">
      <w:pPr>
        <w:pStyle w:val="ListParagraph"/>
        <w:numPr>
          <w:ilvl w:val="0"/>
          <w:numId w:val="8"/>
        </w:numPr>
        <w:rPr>
          <w:del w:id="181" w:author="Yin, He" w:date="2017-08-28T14:23:00Z"/>
        </w:rPr>
      </w:pPr>
      <w:del w:id="182" w:author="Yin, He" w:date="2017-08-28T14:23:00Z">
        <w:r w:rsidDel="00AC7D78">
          <w:delText>Review the VI for efficiency, data copying, and accuracy, especially</w:delText>
        </w:r>
        <w:r w:rsidR="005E33A2" w:rsidDel="00AC7D78">
          <w:delText xml:space="preserve"> </w:delText>
        </w:r>
        <w:r w:rsidDel="00AC7D78">
          <w:delText>parts without data dependency.</w:delText>
        </w:r>
      </w:del>
    </w:p>
    <w:p w14:paraId="31C07206" w14:textId="38BC3906" w:rsidR="00A32A7A" w:rsidDel="00AC7D78" w:rsidRDefault="00A32A7A" w:rsidP="00FB4595">
      <w:pPr>
        <w:pStyle w:val="ListParagraph"/>
        <w:numPr>
          <w:ilvl w:val="0"/>
          <w:numId w:val="8"/>
        </w:numPr>
        <w:rPr>
          <w:del w:id="183" w:author="Yin, He" w:date="2017-08-28T14:23:00Z"/>
        </w:rPr>
      </w:pPr>
      <w:del w:id="184" w:author="Yin, He" w:date="2017-08-28T14:23:00Z">
        <w:r w:rsidDel="00AC7D78">
          <w:delText>Make sure the subVI icon, rather than the connector pane, is visible on</w:delText>
        </w:r>
        <w:r w:rsidR="005E33A2" w:rsidDel="00AC7D78">
          <w:delText xml:space="preserve"> </w:delText>
        </w:r>
        <w:r w:rsidDel="00AC7D78">
          <w:delText>the block diagram.</w:delText>
        </w:r>
      </w:del>
    </w:p>
    <w:p w14:paraId="3EE30E85" w14:textId="3866DBE6" w:rsidR="00A32A7A" w:rsidDel="00AC7D78" w:rsidRDefault="00A32A7A" w:rsidP="00B579C3">
      <w:pPr>
        <w:pStyle w:val="ListParagraph"/>
        <w:numPr>
          <w:ilvl w:val="0"/>
          <w:numId w:val="8"/>
        </w:numPr>
        <w:rPr>
          <w:del w:id="185" w:author="Yin, He" w:date="2017-08-28T14:23:00Z"/>
        </w:rPr>
      </w:pPr>
      <w:del w:id="186" w:author="Yin, He" w:date="2017-08-28T14:23:00Z">
        <w:r w:rsidDel="00AC7D78">
          <w:delText>Use a type definition when you use the same unique control in more</w:delText>
        </w:r>
        <w:r w:rsidR="005E33A2" w:rsidDel="00AC7D78">
          <w:delText xml:space="preserve"> </w:delText>
        </w:r>
        <w:r w:rsidDel="00AC7D78">
          <w:delText>than one location or when you have a very large data structure passing</w:delText>
        </w:r>
        <w:r w:rsidR="005E33A2" w:rsidDel="00AC7D78">
          <w:delText xml:space="preserve"> </w:delText>
        </w:r>
        <w:r w:rsidDel="00AC7D78">
          <w:delText>between several subVIs.</w:delText>
        </w:r>
      </w:del>
    </w:p>
    <w:p w14:paraId="27B0E2F4" w14:textId="1B5CF4DD" w:rsidR="00A32A7A" w:rsidDel="00AC7D78" w:rsidRDefault="00A32A7A" w:rsidP="00D47E29">
      <w:pPr>
        <w:pStyle w:val="ListParagraph"/>
        <w:numPr>
          <w:ilvl w:val="0"/>
          <w:numId w:val="8"/>
        </w:numPr>
        <w:rPr>
          <w:del w:id="187" w:author="Yin, He" w:date="2017-08-28T14:23:00Z"/>
        </w:rPr>
      </w:pPr>
      <w:del w:id="188" w:author="Yin, He" w:date="2017-08-28T14:23:00Z">
        <w:r w:rsidDel="00AC7D78">
          <w:delText>If you open references to a LabVIEW object, such as an application,</w:delText>
        </w:r>
        <w:r w:rsidR="005E33A2" w:rsidDel="00AC7D78">
          <w:delText xml:space="preserve"> </w:delText>
        </w:r>
        <w:r w:rsidDel="00AC7D78">
          <w:delText>control, or VI, close the references by using the Close LV Object</w:delText>
        </w:r>
        <w:r w:rsidR="005E33A2" w:rsidDel="00AC7D78">
          <w:delText xml:space="preserve"> </w:delText>
        </w:r>
        <w:r w:rsidDel="00AC7D78">
          <w:delText>Reference function. Otherwise, the reference stays in memory even</w:delText>
        </w:r>
        <w:r w:rsidR="005E33A2" w:rsidDel="00AC7D78">
          <w:delText xml:space="preserve"> </w:delText>
        </w:r>
        <w:r w:rsidDel="00AC7D78">
          <w:delText>though the VI no longer uses it.</w:delText>
        </w:r>
      </w:del>
    </w:p>
    <w:p w14:paraId="47FF6DED" w14:textId="405BD4F8" w:rsidR="00A32A7A" w:rsidDel="00AC7D78" w:rsidRDefault="00A32A7A" w:rsidP="00365CAB">
      <w:pPr>
        <w:pStyle w:val="ListParagraph"/>
        <w:numPr>
          <w:ilvl w:val="0"/>
          <w:numId w:val="8"/>
        </w:numPr>
        <w:rPr>
          <w:del w:id="189" w:author="Yin, He" w:date="2017-08-28T14:23:00Z"/>
        </w:rPr>
      </w:pPr>
      <w:del w:id="190" w:author="Yin, He" w:date="2017-08-28T14:23:00Z">
        <w:r w:rsidDel="00AC7D78">
          <w:delText>Make sure the Name Format for Property Nodes and Invoke Nodes is</w:delText>
        </w:r>
        <w:r w:rsidR="005E33A2" w:rsidDel="00AC7D78">
          <w:delText xml:space="preserve"> </w:delText>
        </w:r>
        <w:r w:rsidDel="00AC7D78">
          <w:delText>set to Short Names to ensure the best readability of the block diagram.</w:delText>
        </w:r>
      </w:del>
    </w:p>
    <w:p w14:paraId="2D28FB49" w14:textId="0EE738CB" w:rsidR="00A32A7A" w:rsidRPr="004118DD" w:rsidDel="00AC7D78" w:rsidRDefault="00A32A7A" w:rsidP="00904F7A">
      <w:pPr>
        <w:pStyle w:val="ListParagraph"/>
        <w:numPr>
          <w:ilvl w:val="0"/>
          <w:numId w:val="8"/>
        </w:numPr>
        <w:rPr>
          <w:del w:id="191" w:author="Yin, He" w:date="2017-08-28T14:23:00Z"/>
        </w:rPr>
      </w:pPr>
      <w:del w:id="192" w:author="Yin, He" w:date="2017-08-28T14:23:00Z">
        <w:r w:rsidDel="00AC7D78">
          <w:delText>Place any control on the connector pane of a subVI on the left side of</w:delText>
        </w:r>
        <w:r w:rsidR="005E33A2" w:rsidDel="00AC7D78">
          <w:delText xml:space="preserve"> </w:delText>
        </w:r>
        <w:r w:rsidDel="00AC7D78">
          <w:delText>the block diagram.</w:delText>
        </w:r>
        <w:r w:rsidR="005E33A2" w:rsidDel="00AC7D78">
          <w:delText xml:space="preserve"> </w:delText>
        </w:r>
        <w:r w:rsidDel="00AC7D78">
          <w:delText>When designing a subVI, make sure control and indicator terminals on</w:delText>
        </w:r>
        <w:r w:rsidR="005E33A2" w:rsidDel="00AC7D78">
          <w:delText xml:space="preserve"> </w:delText>
        </w:r>
        <w:r w:rsidDel="00AC7D78">
          <w:delText>the connector pane are not insides structures on the block diagram.</w:delText>
        </w:r>
      </w:del>
    </w:p>
    <w:p w14:paraId="183CDF5C" w14:textId="77777777" w:rsidR="004118DD" w:rsidRDefault="004118DD" w:rsidP="004118DD">
      <w:pPr>
        <w:ind w:left="360"/>
      </w:pPr>
    </w:p>
    <w:sectPr w:rsidR="004118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lin zhu" w:date="2017-08-28T12:26:00Z" w:initials="lzhu">
    <w:p w14:paraId="251DDE95" w14:textId="77777777" w:rsidR="00FD4545" w:rsidRDefault="00FD4545">
      <w:pPr>
        <w:pStyle w:val="CommentText"/>
      </w:pPr>
      <w:r>
        <w:rPr>
          <w:rStyle w:val="CommentReference"/>
        </w:rPr>
        <w:annotationRef/>
      </w:r>
      <w:r>
        <w:rPr>
          <w:noProof/>
        </w:rPr>
        <w:t>documentation like ReadMe.txt, test steps.xdoc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1DDE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4C0E"/>
    <w:multiLevelType w:val="hybridMultilevel"/>
    <w:tmpl w:val="278E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35F59"/>
    <w:multiLevelType w:val="hybridMultilevel"/>
    <w:tmpl w:val="34B68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F0F57"/>
    <w:multiLevelType w:val="hybridMultilevel"/>
    <w:tmpl w:val="40DA49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8F2CDD"/>
    <w:multiLevelType w:val="hybridMultilevel"/>
    <w:tmpl w:val="A8A8E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A2197"/>
    <w:multiLevelType w:val="hybridMultilevel"/>
    <w:tmpl w:val="9CB8E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C7825"/>
    <w:multiLevelType w:val="hybridMultilevel"/>
    <w:tmpl w:val="CEB6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20A30"/>
    <w:multiLevelType w:val="hybridMultilevel"/>
    <w:tmpl w:val="0608D98A"/>
    <w:lvl w:ilvl="0" w:tplc="00925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A5142"/>
    <w:multiLevelType w:val="hybridMultilevel"/>
    <w:tmpl w:val="4D6464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42736E"/>
    <w:multiLevelType w:val="hybridMultilevel"/>
    <w:tmpl w:val="83DE60E0"/>
    <w:lvl w:ilvl="0" w:tplc="429CD1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8"/>
  </w:num>
  <w:num w:numId="5">
    <w:abstractNumId w:val="5"/>
  </w:num>
  <w:num w:numId="6">
    <w:abstractNumId w:val="6"/>
  </w:num>
  <w:num w:numId="7">
    <w:abstractNumId w:val="2"/>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He">
    <w15:presenceInfo w15:providerId="AD" w15:userId="S-1-5-21-1126177620-2786831117-424237298-424314"/>
  </w15:person>
  <w15:person w15:author="lin zhu">
    <w15:presenceInfo w15:providerId="None" w15:userId="lin z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74"/>
    <w:rsid w:val="000C6189"/>
    <w:rsid w:val="00176897"/>
    <w:rsid w:val="00196F28"/>
    <w:rsid w:val="001E5EA3"/>
    <w:rsid w:val="00274E7E"/>
    <w:rsid w:val="002852CF"/>
    <w:rsid w:val="002B5A91"/>
    <w:rsid w:val="00345A3F"/>
    <w:rsid w:val="003554B7"/>
    <w:rsid w:val="003C6ADB"/>
    <w:rsid w:val="004118DD"/>
    <w:rsid w:val="00426541"/>
    <w:rsid w:val="00494DEE"/>
    <w:rsid w:val="005822D5"/>
    <w:rsid w:val="005D31F4"/>
    <w:rsid w:val="005E33A2"/>
    <w:rsid w:val="00607E11"/>
    <w:rsid w:val="00631FC6"/>
    <w:rsid w:val="0064260C"/>
    <w:rsid w:val="00660A47"/>
    <w:rsid w:val="006875AC"/>
    <w:rsid w:val="0071791B"/>
    <w:rsid w:val="007763C5"/>
    <w:rsid w:val="007D58A6"/>
    <w:rsid w:val="008F0557"/>
    <w:rsid w:val="009A3674"/>
    <w:rsid w:val="00A32A7A"/>
    <w:rsid w:val="00A341ED"/>
    <w:rsid w:val="00A61F8D"/>
    <w:rsid w:val="00AC7D78"/>
    <w:rsid w:val="00AF23CA"/>
    <w:rsid w:val="00AF351A"/>
    <w:rsid w:val="00C2783C"/>
    <w:rsid w:val="00CD0E51"/>
    <w:rsid w:val="00D97EFC"/>
    <w:rsid w:val="00E72612"/>
    <w:rsid w:val="00E922A5"/>
    <w:rsid w:val="00E97D54"/>
    <w:rsid w:val="00EF3500"/>
    <w:rsid w:val="00F940B0"/>
    <w:rsid w:val="00FD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05E0"/>
  <w15:chartTrackingRefBased/>
  <w15:docId w15:val="{CAFBB369-F9BC-4BA9-A07C-F28B8048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C5"/>
    <w:pPr>
      <w:ind w:left="720"/>
      <w:contextualSpacing/>
    </w:pPr>
  </w:style>
  <w:style w:type="character" w:styleId="Hyperlink">
    <w:name w:val="Hyperlink"/>
    <w:basedOn w:val="DefaultParagraphFont"/>
    <w:uiPriority w:val="99"/>
    <w:unhideWhenUsed/>
    <w:rsid w:val="004118DD"/>
    <w:rPr>
      <w:color w:val="0563C1" w:themeColor="hyperlink"/>
      <w:u w:val="single"/>
    </w:rPr>
  </w:style>
  <w:style w:type="character" w:styleId="CommentReference">
    <w:name w:val="annotation reference"/>
    <w:basedOn w:val="DefaultParagraphFont"/>
    <w:uiPriority w:val="99"/>
    <w:semiHidden/>
    <w:unhideWhenUsed/>
    <w:rsid w:val="00FD4545"/>
    <w:rPr>
      <w:sz w:val="16"/>
      <w:szCs w:val="16"/>
    </w:rPr>
  </w:style>
  <w:style w:type="paragraph" w:styleId="CommentText">
    <w:name w:val="annotation text"/>
    <w:basedOn w:val="Normal"/>
    <w:link w:val="CommentTextChar"/>
    <w:uiPriority w:val="99"/>
    <w:semiHidden/>
    <w:unhideWhenUsed/>
    <w:rsid w:val="00FD4545"/>
    <w:pPr>
      <w:spacing w:line="240" w:lineRule="auto"/>
    </w:pPr>
    <w:rPr>
      <w:sz w:val="20"/>
      <w:szCs w:val="20"/>
    </w:rPr>
  </w:style>
  <w:style w:type="character" w:customStyle="1" w:styleId="CommentTextChar">
    <w:name w:val="Comment Text Char"/>
    <w:basedOn w:val="DefaultParagraphFont"/>
    <w:link w:val="CommentText"/>
    <w:uiPriority w:val="99"/>
    <w:semiHidden/>
    <w:rsid w:val="00FD4545"/>
    <w:rPr>
      <w:sz w:val="20"/>
      <w:szCs w:val="20"/>
    </w:rPr>
  </w:style>
  <w:style w:type="paragraph" w:styleId="CommentSubject">
    <w:name w:val="annotation subject"/>
    <w:basedOn w:val="CommentText"/>
    <w:next w:val="CommentText"/>
    <w:link w:val="CommentSubjectChar"/>
    <w:uiPriority w:val="99"/>
    <w:semiHidden/>
    <w:unhideWhenUsed/>
    <w:rsid w:val="00FD4545"/>
    <w:rPr>
      <w:b/>
      <w:bCs/>
    </w:rPr>
  </w:style>
  <w:style w:type="character" w:customStyle="1" w:styleId="CommentSubjectChar">
    <w:name w:val="Comment Subject Char"/>
    <w:basedOn w:val="CommentTextChar"/>
    <w:link w:val="CommentSubject"/>
    <w:uiPriority w:val="99"/>
    <w:semiHidden/>
    <w:rsid w:val="00FD4545"/>
    <w:rPr>
      <w:b/>
      <w:bCs/>
      <w:sz w:val="20"/>
      <w:szCs w:val="20"/>
    </w:rPr>
  </w:style>
  <w:style w:type="paragraph" w:styleId="Revision">
    <w:name w:val="Revision"/>
    <w:hidden/>
    <w:uiPriority w:val="99"/>
    <w:semiHidden/>
    <w:rsid w:val="00FD4545"/>
    <w:pPr>
      <w:spacing w:after="0" w:line="240" w:lineRule="auto"/>
    </w:pPr>
  </w:style>
  <w:style w:type="paragraph" w:styleId="BalloonText">
    <w:name w:val="Balloon Text"/>
    <w:basedOn w:val="Normal"/>
    <w:link w:val="BalloonTextChar"/>
    <w:uiPriority w:val="99"/>
    <w:semiHidden/>
    <w:unhideWhenUsed/>
    <w:rsid w:val="00FD45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5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sourcetreeapp.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1362</TotalTime>
  <Pages>1</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He</dc:creator>
  <cp:keywords/>
  <dc:description/>
  <cp:lastModifiedBy>Yin, Henry (Henry)</cp:lastModifiedBy>
  <cp:revision>24</cp:revision>
  <dcterms:created xsi:type="dcterms:W3CDTF">2017-08-18T18:19:00Z</dcterms:created>
  <dcterms:modified xsi:type="dcterms:W3CDTF">2019-06-11T19:55:00Z</dcterms:modified>
</cp:coreProperties>
</file>